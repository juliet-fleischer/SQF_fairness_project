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6CA28" w14:textId="23BDABA6" w:rsidR="000200A6" w:rsidRPr="003C6EBB" w:rsidRDefault="000200A6" w:rsidP="000200A6">
      <w:pPr>
        <w:autoSpaceDE w:val="0"/>
        <w:autoSpaceDN w:val="0"/>
        <w:adjustRightInd w:val="0"/>
        <w:spacing w:after="0" w:line="240" w:lineRule="auto"/>
        <w:rPr>
          <w:rFonts w:ascii="AppleSystemUIFont" w:hAnsi="AppleSystemUIFont" w:cs="AppleSystemUIFont"/>
          <w:b/>
          <w:bCs/>
          <w:kern w:val="0"/>
          <w:sz w:val="26"/>
          <w:szCs w:val="26"/>
        </w:rPr>
      </w:pPr>
      <w:r w:rsidRPr="003C6EBB">
        <w:rPr>
          <w:rFonts w:ascii="AppleSystemUIFont" w:hAnsi="AppleSystemUIFont" w:cs="AppleSystemUIFont"/>
          <w:b/>
          <w:bCs/>
          <w:kern w:val="0"/>
          <w:sz w:val="26"/>
          <w:szCs w:val="26"/>
        </w:rPr>
        <w:t>Intro</w:t>
      </w:r>
    </w:p>
    <w:p w14:paraId="5CD9BC60" w14:textId="7BE59225" w:rsidR="00520000" w:rsidRDefault="000200A6"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Dadurch dass </w:t>
      </w:r>
      <w:proofErr w:type="gramStart"/>
      <w:r>
        <w:rPr>
          <w:rFonts w:ascii="AppleSystemUIFont" w:hAnsi="AppleSystemUIFont" w:cs="AppleSystemUIFont"/>
          <w:kern w:val="0"/>
          <w:sz w:val="26"/>
          <w:szCs w:val="26"/>
        </w:rPr>
        <w:t>ML Algorithmen</w:t>
      </w:r>
      <w:proofErr w:type="gramEnd"/>
      <w:r>
        <w:rPr>
          <w:rFonts w:ascii="AppleSystemUIFont" w:hAnsi="AppleSystemUIFont" w:cs="AppleSystemUIFont"/>
          <w:kern w:val="0"/>
          <w:sz w:val="26"/>
          <w:szCs w:val="26"/>
        </w:rPr>
        <w:t xml:space="preserve"> immer mehr bei institutionellen Entscheidungen </w:t>
      </w:r>
      <w:r w:rsidR="003C6870">
        <w:rPr>
          <w:rFonts w:ascii="AppleSystemUIFont" w:hAnsi="AppleSystemUIFont" w:cs="AppleSystemUIFont"/>
          <w:kern w:val="0"/>
          <w:sz w:val="26"/>
          <w:szCs w:val="26"/>
        </w:rPr>
        <w:t>eingesetzt werden und in unsere Leben treten, gilt es sich zu Fragen inwieweit Vorhersagen</w:t>
      </w:r>
      <w:ins w:id="0" w:author="Fleischer, Juliet" w:date="2025-01-11T11:16:00Z" w16du:dateUtc="2025-01-11T10:16:00Z">
        <w:r w:rsidR="0001731A">
          <w:rPr>
            <w:rFonts w:ascii="AppleSystemUIFont" w:hAnsi="AppleSystemUIFont" w:cs="AppleSystemUIFont"/>
            <w:kern w:val="0"/>
            <w:sz w:val="26"/>
            <w:szCs w:val="26"/>
          </w:rPr>
          <w:t xml:space="preserve"> </w:t>
        </w:r>
      </w:ins>
      <w:del w:id="1" w:author="Fleischer, Juliet" w:date="2025-01-11T11:16:00Z" w16du:dateUtc="2025-01-11T10:16:00Z">
        <w:r w:rsidR="003C6870" w:rsidDel="0001731A">
          <w:rPr>
            <w:rFonts w:ascii="AppleSystemUIFont" w:hAnsi="AppleSystemUIFont" w:cs="AppleSystemUIFont"/>
            <w:kern w:val="0"/>
            <w:sz w:val="26"/>
            <w:szCs w:val="26"/>
          </w:rPr>
          <w:delText>v</w:delText>
        </w:r>
      </w:del>
      <w:r w:rsidR="003C6870">
        <w:rPr>
          <w:rFonts w:ascii="AppleSystemUIFont" w:hAnsi="AppleSystemUIFont" w:cs="AppleSystemUIFont"/>
          <w:kern w:val="0"/>
          <w:sz w:val="26"/>
          <w:szCs w:val="26"/>
        </w:rPr>
        <w:t xml:space="preserve">von einem </w:t>
      </w:r>
      <w:proofErr w:type="spellStart"/>
      <w:r w:rsidR="003C6870">
        <w:rPr>
          <w:rFonts w:ascii="AppleSystemUIFont" w:hAnsi="AppleSystemUIFont" w:cs="AppleSystemUIFont"/>
          <w:kern w:val="0"/>
          <w:sz w:val="26"/>
          <w:szCs w:val="26"/>
        </w:rPr>
        <w:t>Algortihmus</w:t>
      </w:r>
      <w:proofErr w:type="spellEnd"/>
      <w:r w:rsidR="003C6870">
        <w:rPr>
          <w:rFonts w:ascii="AppleSystemUIFont" w:hAnsi="AppleSystemUIFont" w:cs="AppleSystemUIFont"/>
          <w:kern w:val="0"/>
          <w:sz w:val="26"/>
          <w:szCs w:val="26"/>
        </w:rPr>
        <w:t xml:space="preserve"> richtig sind. Richtig, im normativen Sinne. Also, sind die </w:t>
      </w:r>
      <w:proofErr w:type="spellStart"/>
      <w:r w:rsidR="003C6870">
        <w:rPr>
          <w:rFonts w:ascii="AppleSystemUIFont" w:hAnsi="AppleSystemUIFont" w:cs="AppleSystemUIFont"/>
          <w:kern w:val="0"/>
          <w:sz w:val="26"/>
          <w:szCs w:val="26"/>
        </w:rPr>
        <w:t>Voerhersagen</w:t>
      </w:r>
      <w:proofErr w:type="spellEnd"/>
      <w:r w:rsidR="003C6870">
        <w:rPr>
          <w:rFonts w:ascii="AppleSystemUIFont" w:hAnsi="AppleSystemUIFont" w:cs="AppleSystemUIFont"/>
          <w:kern w:val="0"/>
          <w:sz w:val="26"/>
          <w:szCs w:val="26"/>
        </w:rPr>
        <w:t xml:space="preserve"> fair? Frage nach Fairness hoch relevant, w</w:t>
      </w:r>
      <w:r>
        <w:rPr>
          <w:rFonts w:ascii="AppleSystemUIFont" w:hAnsi="AppleSystemUIFont" w:cs="AppleSystemUIFont"/>
          <w:kern w:val="0"/>
          <w:sz w:val="26"/>
          <w:szCs w:val="26"/>
        </w:rPr>
        <w:t xml:space="preserve">as zu dem eigenen Forschungsbereich </w:t>
      </w:r>
      <w:proofErr w:type="spellStart"/>
      <w:r w:rsidR="003C6870">
        <w:rPr>
          <w:rFonts w:ascii="AppleSystemUIFont" w:hAnsi="AppleSystemUIFont" w:cs="AppleSystemUIFont"/>
          <w:kern w:val="0"/>
          <w:sz w:val="26"/>
          <w:szCs w:val="26"/>
        </w:rPr>
        <w:t>F</w:t>
      </w:r>
      <w:r>
        <w:rPr>
          <w:rFonts w:ascii="AppleSystemUIFont" w:hAnsi="AppleSystemUIFont" w:cs="AppleSystemUIFont"/>
          <w:kern w:val="0"/>
          <w:sz w:val="26"/>
          <w:szCs w:val="26"/>
        </w:rPr>
        <w:t>airML</w:t>
      </w:r>
      <w:proofErr w:type="spellEnd"/>
      <w:r>
        <w:rPr>
          <w:rFonts w:ascii="AppleSystemUIFont" w:hAnsi="AppleSystemUIFont" w:cs="AppleSystemUIFont"/>
          <w:kern w:val="0"/>
          <w:sz w:val="26"/>
          <w:szCs w:val="26"/>
        </w:rPr>
        <w:t xml:space="preserve"> geführt hat.</w:t>
      </w:r>
    </w:p>
    <w:p w14:paraId="514A7E83"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1E07F121" w14:textId="620729D5" w:rsidR="000200A6" w:rsidRDefault="003C6870"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Ich habe mich über die letzte Zeit </w:t>
      </w:r>
      <w:r w:rsidR="00520000">
        <w:rPr>
          <w:rFonts w:ascii="AppleSystemUIFont" w:hAnsi="AppleSystemUIFont" w:cs="AppleSystemUIFont"/>
          <w:kern w:val="0"/>
          <w:sz w:val="26"/>
          <w:szCs w:val="26"/>
        </w:rPr>
        <w:t xml:space="preserve">mit dem Bereich </w:t>
      </w:r>
      <w:proofErr w:type="spellStart"/>
      <w:r w:rsidR="00520000">
        <w:rPr>
          <w:rFonts w:ascii="AppleSystemUIFont" w:hAnsi="AppleSystemUIFont" w:cs="AppleSystemUIFont"/>
          <w:kern w:val="0"/>
          <w:sz w:val="26"/>
          <w:szCs w:val="26"/>
        </w:rPr>
        <w:t>FairML</w:t>
      </w:r>
      <w:proofErr w:type="spellEnd"/>
      <w:r w:rsidR="00520000">
        <w:rPr>
          <w:rFonts w:ascii="AppleSystemUIFont" w:hAnsi="AppleSystemUIFont" w:cs="AppleSystemUIFont"/>
          <w:kern w:val="0"/>
          <w:sz w:val="26"/>
          <w:szCs w:val="26"/>
        </w:rPr>
        <w:t xml:space="preserve"> beschäftigt (wie viele andere auch). In diesem Vortrag trage ich zusammen, was ich über </w:t>
      </w:r>
      <w:proofErr w:type="spellStart"/>
      <w:r w:rsidR="00520000">
        <w:rPr>
          <w:rFonts w:ascii="AppleSystemUIFont" w:hAnsi="AppleSystemUIFont" w:cs="AppleSystemUIFont"/>
          <w:kern w:val="0"/>
          <w:sz w:val="26"/>
          <w:szCs w:val="26"/>
        </w:rPr>
        <w:t>FairML</w:t>
      </w:r>
      <w:proofErr w:type="spellEnd"/>
      <w:r w:rsidR="00520000">
        <w:rPr>
          <w:rFonts w:ascii="AppleSystemUIFont" w:hAnsi="AppleSystemUIFont" w:cs="AppleSystemUIFont"/>
          <w:kern w:val="0"/>
          <w:sz w:val="26"/>
          <w:szCs w:val="26"/>
        </w:rPr>
        <w:t xml:space="preserve"> gelernt </w:t>
      </w:r>
      <w:proofErr w:type="gramStart"/>
      <w:r w:rsidR="00520000">
        <w:rPr>
          <w:rFonts w:ascii="AppleSystemUIFont" w:hAnsi="AppleSystemUIFont" w:cs="AppleSystemUIFont"/>
          <w:kern w:val="0"/>
          <w:sz w:val="26"/>
          <w:szCs w:val="26"/>
        </w:rPr>
        <w:t>habe</w:t>
      </w:r>
      <w:proofErr w:type="gramEnd"/>
      <w:r w:rsidR="00520000">
        <w:rPr>
          <w:rFonts w:ascii="AppleSystemUIFont" w:hAnsi="AppleSystemUIFont" w:cs="AppleSystemUIFont"/>
          <w:kern w:val="0"/>
          <w:sz w:val="26"/>
          <w:szCs w:val="26"/>
        </w:rPr>
        <w:t xml:space="preserve"> um euch einen Einstieg in das Feld zu geben. Wir widmen uns dafür erstmal der Frage </w:t>
      </w:r>
      <w:r w:rsidR="00520000">
        <w:rPr>
          <w:rFonts w:ascii="AppleSystemUIFont" w:hAnsi="AppleSystemUIFont" w:cs="AppleSystemUIFont"/>
          <w:kern w:val="0"/>
          <w:sz w:val="26"/>
          <w:szCs w:val="26"/>
        </w:rPr>
        <w:t>1) Woher Bias kommen kann? Dann bringe ich euch die 2) zwei grundlegenderen Ideen über Fairness in ML zu denken nahe</w:t>
      </w:r>
      <w:r w:rsidR="00520000">
        <w:rPr>
          <w:rFonts w:ascii="AppleSystemUIFont" w:hAnsi="AppleSystemUIFont" w:cs="AppleSystemUIFont"/>
          <w:kern w:val="0"/>
          <w:sz w:val="26"/>
          <w:szCs w:val="26"/>
        </w:rPr>
        <w:t xml:space="preserve"> (Fokus der Präsentation</w:t>
      </w:r>
      <w:proofErr w:type="gramStart"/>
      <w:r w:rsidR="00520000">
        <w:rPr>
          <w:rFonts w:ascii="AppleSystemUIFont" w:hAnsi="AppleSystemUIFont" w:cs="AppleSystemUIFont"/>
          <w:kern w:val="0"/>
          <w:sz w:val="26"/>
          <w:szCs w:val="26"/>
        </w:rPr>
        <w:t xml:space="preserve">) </w:t>
      </w:r>
      <w:r w:rsidR="00520000">
        <w:rPr>
          <w:rFonts w:ascii="AppleSystemUIFont" w:hAnsi="AppleSystemUIFont" w:cs="AppleSystemUIFont"/>
          <w:kern w:val="0"/>
          <w:sz w:val="26"/>
          <w:szCs w:val="26"/>
        </w:rPr>
        <w:t>.</w:t>
      </w:r>
      <w:proofErr w:type="gramEnd"/>
      <w:ins w:id="2" w:author="Fleischer, Juliet" w:date="2025-01-11T10:36:00Z" w16du:dateUtc="2025-01-11T09:36:00Z">
        <w:r w:rsidR="001E7707">
          <w:rPr>
            <w:rFonts w:ascii="AppleSystemUIFont" w:hAnsi="AppleSystemUIFont" w:cs="AppleSystemUIFont"/>
            <w:kern w:val="0"/>
            <w:sz w:val="26"/>
            <w:szCs w:val="26"/>
          </w:rPr>
          <w:t xml:space="preserve"> </w:t>
        </w:r>
      </w:ins>
      <w:del w:id="3" w:author="Fleischer, Juliet" w:date="2025-01-11T10:36:00Z" w16du:dateUtc="2025-01-11T09:36:00Z">
        <w:r w:rsidR="00520000" w:rsidDel="001E7707">
          <w:rPr>
            <w:rFonts w:ascii="AppleSystemUIFont" w:hAnsi="AppleSystemUIFont" w:cs="AppleSystemUIFont"/>
            <w:kern w:val="0"/>
            <w:sz w:val="26"/>
            <w:szCs w:val="26"/>
          </w:rPr>
          <w:delText xml:space="preserve"> </w:delText>
        </w:r>
      </w:del>
      <w:r w:rsidR="00520000">
        <w:rPr>
          <w:rFonts w:ascii="AppleSystemUIFont" w:hAnsi="AppleSystemUIFont" w:cs="AppleSystemUIFont"/>
          <w:kern w:val="0"/>
          <w:sz w:val="26"/>
          <w:szCs w:val="26"/>
        </w:rPr>
        <w:t>Und zuletzt gebe ich euch einen kurzen 3) Überblick über Methoden um algorithmische Fairness herzustellen?</w:t>
      </w:r>
    </w:p>
    <w:p w14:paraId="4DC6CAC0"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3F12C2E8" w14:textId="408C013E" w:rsidR="000200A6" w:rsidRPr="003C6EBB" w:rsidDel="001E7707" w:rsidRDefault="003C6870" w:rsidP="000200A6">
      <w:pPr>
        <w:autoSpaceDE w:val="0"/>
        <w:autoSpaceDN w:val="0"/>
        <w:adjustRightInd w:val="0"/>
        <w:spacing w:after="0" w:line="240" w:lineRule="auto"/>
        <w:rPr>
          <w:moveFrom w:id="4" w:author="Fleischer, Juliet" w:date="2025-01-11T10:33:00Z" w16du:dateUtc="2025-01-11T09:33:00Z"/>
          <w:rFonts w:ascii="AppleSystemUIFont" w:hAnsi="AppleSystemUIFont" w:cs="AppleSystemUIFont"/>
          <w:b/>
          <w:bCs/>
          <w:kern w:val="0"/>
          <w:sz w:val="26"/>
          <w:szCs w:val="26"/>
        </w:rPr>
      </w:pPr>
      <w:moveFromRangeStart w:id="5" w:author="Fleischer, Juliet" w:date="2025-01-11T10:33:00Z" w:name="move187484024"/>
      <w:moveFrom w:id="6" w:author="Fleischer, Juliet" w:date="2025-01-11T10:33:00Z" w16du:dateUtc="2025-01-11T09:33:00Z">
        <w:r w:rsidRPr="003C6EBB" w:rsidDel="001E7707">
          <w:rPr>
            <w:rFonts w:ascii="AppleSystemUIFont" w:hAnsi="AppleSystemUIFont" w:cs="AppleSystemUIFont"/>
            <w:b/>
            <w:bCs/>
            <w:kern w:val="0"/>
            <w:sz w:val="26"/>
            <w:szCs w:val="26"/>
          </w:rPr>
          <w:t xml:space="preserve">1 </w:t>
        </w:r>
        <w:r w:rsidR="000200A6" w:rsidRPr="003C6EBB" w:rsidDel="001E7707">
          <w:rPr>
            <w:rFonts w:ascii="AppleSystemUIFont" w:hAnsi="AppleSystemUIFont" w:cs="AppleSystemUIFont"/>
            <w:b/>
            <w:bCs/>
            <w:kern w:val="0"/>
            <w:sz w:val="26"/>
            <w:szCs w:val="26"/>
          </w:rPr>
          <w:t>Quellen von Bias</w:t>
        </w:r>
      </w:moveFrom>
    </w:p>
    <w:p w14:paraId="60FAD5A8" w14:textId="04884FEC" w:rsidR="000200A6" w:rsidRPr="000200A6" w:rsidDel="001E7707" w:rsidRDefault="000200A6" w:rsidP="000200A6">
      <w:pPr>
        <w:pStyle w:val="Listenabsatz"/>
        <w:numPr>
          <w:ilvl w:val="0"/>
          <w:numId w:val="1"/>
        </w:numPr>
        <w:autoSpaceDE w:val="0"/>
        <w:autoSpaceDN w:val="0"/>
        <w:adjustRightInd w:val="0"/>
        <w:spacing w:after="0" w:line="240" w:lineRule="auto"/>
        <w:rPr>
          <w:moveFrom w:id="7" w:author="Fleischer, Juliet" w:date="2025-01-11T10:33:00Z" w16du:dateUtc="2025-01-11T09:33:00Z"/>
          <w:rFonts w:ascii="AppleSystemUIFont" w:hAnsi="AppleSystemUIFont" w:cs="AppleSystemUIFont"/>
          <w:kern w:val="0"/>
          <w:sz w:val="26"/>
          <w:szCs w:val="26"/>
        </w:rPr>
      </w:pPr>
      <w:moveFrom w:id="8" w:author="Fleischer, Juliet" w:date="2025-01-11T10:33:00Z" w16du:dateUtc="2025-01-11T09:33:00Z">
        <w:r w:rsidRPr="000200A6" w:rsidDel="001E7707">
          <w:rPr>
            <w:rFonts w:ascii="AppleSystemUIFont" w:hAnsi="AppleSystemUIFont" w:cs="AppleSystemUIFont"/>
            <w:kern w:val="0"/>
            <w:sz w:val="26"/>
            <w:szCs w:val="26"/>
          </w:rPr>
          <w:t xml:space="preserve">Nutzer/Personen </w:t>
        </w:r>
        <w:r w:rsidRPr="000200A6" w:rsidDel="001E7707">
          <w:sym w:font="Wingdings" w:char="F0E0"/>
        </w:r>
        <w:r w:rsidRPr="000200A6" w:rsidDel="001E7707">
          <w:rPr>
            <w:rFonts w:ascii="AppleSystemUIFont" w:hAnsi="AppleSystemUIFont" w:cs="AppleSystemUIFont"/>
            <w:kern w:val="0"/>
            <w:sz w:val="26"/>
            <w:szCs w:val="26"/>
          </w:rPr>
          <w:t xml:space="preserve"> Daten </w:t>
        </w:r>
        <w:r w:rsidRPr="000200A6" w:rsidDel="001E7707">
          <w:sym w:font="Wingdings" w:char="F0E0"/>
        </w:r>
        <w:r w:rsidRPr="000200A6" w:rsidDel="001E7707">
          <w:rPr>
            <w:rFonts w:ascii="AppleSystemUIFont" w:hAnsi="AppleSystemUIFont" w:cs="AppleSystemUIFont"/>
            <w:kern w:val="0"/>
            <w:sz w:val="26"/>
            <w:szCs w:val="26"/>
          </w:rPr>
          <w:t xml:space="preserve"> Algorithmus Kreislauf</w:t>
        </w:r>
      </w:moveFrom>
    </w:p>
    <w:p w14:paraId="7E2261E5" w14:textId="4280C53C" w:rsidR="000200A6" w:rsidDel="001E7707" w:rsidRDefault="000200A6" w:rsidP="000200A6">
      <w:pPr>
        <w:pStyle w:val="Listenabsatz"/>
        <w:numPr>
          <w:ilvl w:val="0"/>
          <w:numId w:val="1"/>
        </w:numPr>
        <w:autoSpaceDE w:val="0"/>
        <w:autoSpaceDN w:val="0"/>
        <w:adjustRightInd w:val="0"/>
        <w:spacing w:after="0" w:line="240" w:lineRule="auto"/>
        <w:rPr>
          <w:moveFrom w:id="9" w:author="Fleischer, Juliet" w:date="2025-01-11T10:33:00Z" w16du:dateUtc="2025-01-11T09:33:00Z"/>
          <w:rFonts w:ascii="AppleSystemUIFont" w:hAnsi="AppleSystemUIFont" w:cs="AppleSystemUIFont"/>
          <w:kern w:val="0"/>
          <w:sz w:val="26"/>
          <w:szCs w:val="26"/>
        </w:rPr>
      </w:pPr>
      <w:moveFrom w:id="10" w:author="Fleischer, Juliet" w:date="2025-01-11T10:33:00Z" w16du:dateUtc="2025-01-11T09:33:00Z">
        <w:r w:rsidRPr="000200A6" w:rsidDel="001E7707">
          <w:rPr>
            <w:rFonts w:ascii="AppleSystemUIFont" w:hAnsi="AppleSystemUIFont" w:cs="AppleSystemUIFont"/>
            <w:kern w:val="0"/>
            <w:sz w:val="26"/>
            <w:szCs w:val="26"/>
          </w:rPr>
          <w:t xml:space="preserve">Vor allem wichtige Unterscheidung: Bias der in unseren gesellschaftlichen Strukturen eingebettet ist (historischer Bias) und Bias der durch unpassende statistische Methoden oder verzerrte Schätzer in Kreislauf kommt </w:t>
        </w:r>
      </w:moveFrom>
    </w:p>
    <w:p w14:paraId="5C7D1C8C" w14:textId="7395865E" w:rsidR="000200A6" w:rsidDel="001E7707" w:rsidRDefault="000200A6" w:rsidP="000200A6">
      <w:pPr>
        <w:pStyle w:val="Listenabsatz"/>
        <w:numPr>
          <w:ilvl w:val="0"/>
          <w:numId w:val="1"/>
        </w:numPr>
        <w:autoSpaceDE w:val="0"/>
        <w:autoSpaceDN w:val="0"/>
        <w:adjustRightInd w:val="0"/>
        <w:spacing w:after="0" w:line="240" w:lineRule="auto"/>
        <w:rPr>
          <w:moveFrom w:id="11" w:author="Fleischer, Juliet" w:date="2025-01-11T10:33:00Z" w16du:dateUtc="2025-01-11T09:33:00Z"/>
          <w:rFonts w:ascii="AppleSystemUIFont" w:hAnsi="AppleSystemUIFont" w:cs="AppleSystemUIFont"/>
          <w:kern w:val="0"/>
          <w:sz w:val="26"/>
          <w:szCs w:val="26"/>
        </w:rPr>
      </w:pPr>
      <w:moveFrom w:id="12" w:author="Fleischer, Juliet" w:date="2025-01-11T10:33:00Z" w16du:dateUtc="2025-01-11T09:33:00Z">
        <w:r w:rsidDel="001E7707">
          <w:rPr>
            <w:rFonts w:ascii="AppleSystemUIFont" w:hAnsi="AppleSystemUIFont" w:cs="AppleSystemUIFont"/>
            <w:kern w:val="0"/>
            <w:sz w:val="26"/>
            <w:szCs w:val="26"/>
          </w:rPr>
          <w:t>Mischung von mehreren auch möglich</w:t>
        </w:r>
      </w:moveFrom>
    </w:p>
    <w:p w14:paraId="0EBBC2E9" w14:textId="14FFDFAC" w:rsidR="000200A6" w:rsidDel="001E7707" w:rsidRDefault="000200A6" w:rsidP="000200A6">
      <w:pPr>
        <w:pStyle w:val="Listenabsatz"/>
        <w:numPr>
          <w:ilvl w:val="0"/>
          <w:numId w:val="1"/>
        </w:numPr>
        <w:autoSpaceDE w:val="0"/>
        <w:autoSpaceDN w:val="0"/>
        <w:adjustRightInd w:val="0"/>
        <w:spacing w:after="0" w:line="240" w:lineRule="auto"/>
        <w:rPr>
          <w:moveFrom w:id="13" w:author="Fleischer, Juliet" w:date="2025-01-11T10:33:00Z" w16du:dateUtc="2025-01-11T09:33:00Z"/>
          <w:rFonts w:ascii="AppleSystemUIFont" w:hAnsi="AppleSystemUIFont" w:cs="AppleSystemUIFont"/>
          <w:kern w:val="0"/>
          <w:sz w:val="26"/>
          <w:szCs w:val="26"/>
        </w:rPr>
      </w:pPr>
      <w:moveFrom w:id="14" w:author="Fleischer, Juliet" w:date="2025-01-11T10:33:00Z" w16du:dateUtc="2025-01-11T09:33:00Z">
        <w:r w:rsidDel="001E7707">
          <w:rPr>
            <w:rFonts w:ascii="AppleSystemUIFont" w:hAnsi="AppleSystemUIFont" w:cs="AppleSystemUIFont"/>
            <w:kern w:val="0"/>
            <w:sz w:val="26"/>
            <w:szCs w:val="26"/>
          </w:rPr>
          <w:t>In unserem Kontext vermutlich historischer bias und selection bias</w:t>
        </w:r>
      </w:moveFrom>
    </w:p>
    <w:p w14:paraId="3EADFB64" w14:textId="763CFD6C" w:rsidR="003C6870" w:rsidDel="001E7707" w:rsidRDefault="003C6870" w:rsidP="000200A6">
      <w:pPr>
        <w:pStyle w:val="Listenabsatz"/>
        <w:numPr>
          <w:ilvl w:val="0"/>
          <w:numId w:val="1"/>
        </w:numPr>
        <w:autoSpaceDE w:val="0"/>
        <w:autoSpaceDN w:val="0"/>
        <w:adjustRightInd w:val="0"/>
        <w:spacing w:after="0" w:line="240" w:lineRule="auto"/>
        <w:rPr>
          <w:moveFrom w:id="15" w:author="Fleischer, Juliet" w:date="2025-01-11T10:33:00Z" w16du:dateUtc="2025-01-11T09:33:00Z"/>
          <w:rFonts w:ascii="AppleSystemUIFont" w:hAnsi="AppleSystemUIFont" w:cs="AppleSystemUIFont"/>
          <w:kern w:val="0"/>
          <w:sz w:val="26"/>
          <w:szCs w:val="26"/>
        </w:rPr>
      </w:pPr>
      <w:moveFrom w:id="16" w:author="Fleischer, Juliet" w:date="2025-01-11T10:33:00Z" w16du:dateUtc="2025-01-11T09:33:00Z">
        <w:r w:rsidDel="001E7707">
          <w:rPr>
            <w:rFonts w:ascii="AppleSystemUIFont" w:hAnsi="AppleSystemUIFont" w:cs="AppleSystemUIFont"/>
            <w:kern w:val="0"/>
            <w:sz w:val="26"/>
            <w:szCs w:val="26"/>
          </w:rPr>
          <w:t>Kreislauf da alle drei Stationen interagieren und bias sich verstärken kann, Feedback-Loop</w:t>
        </w:r>
      </w:moveFrom>
    </w:p>
    <w:p w14:paraId="716588AC" w14:textId="1CD300FD" w:rsidR="000200A6" w:rsidDel="001E7707" w:rsidRDefault="000200A6" w:rsidP="000200A6">
      <w:pPr>
        <w:autoSpaceDE w:val="0"/>
        <w:autoSpaceDN w:val="0"/>
        <w:adjustRightInd w:val="0"/>
        <w:spacing w:after="0" w:line="240" w:lineRule="auto"/>
        <w:rPr>
          <w:moveFrom w:id="17" w:author="Fleischer, Juliet" w:date="2025-01-11T10:33:00Z" w16du:dateUtc="2025-01-11T09:33:00Z"/>
          <w:rFonts w:ascii="AppleSystemUIFont" w:hAnsi="AppleSystemUIFont" w:cs="AppleSystemUIFont"/>
          <w:kern w:val="0"/>
          <w:sz w:val="26"/>
          <w:szCs w:val="26"/>
        </w:rPr>
      </w:pPr>
    </w:p>
    <w:p w14:paraId="2056AC9B" w14:textId="65D99AFC" w:rsidR="000200A6" w:rsidRPr="000200A6" w:rsidDel="001E7707" w:rsidRDefault="000200A6" w:rsidP="000200A6">
      <w:pPr>
        <w:autoSpaceDE w:val="0"/>
        <w:autoSpaceDN w:val="0"/>
        <w:adjustRightInd w:val="0"/>
        <w:spacing w:after="0" w:line="240" w:lineRule="auto"/>
        <w:rPr>
          <w:moveFrom w:id="18" w:author="Fleischer, Juliet" w:date="2025-01-11T10:33:00Z" w16du:dateUtc="2025-01-11T09:33:00Z"/>
          <w:rFonts w:ascii="AppleSystemUIFont" w:hAnsi="AppleSystemUIFont" w:cs="AppleSystemUIFont"/>
          <w:kern w:val="0"/>
          <w:sz w:val="26"/>
          <w:szCs w:val="26"/>
        </w:rPr>
      </w:pPr>
    </w:p>
    <w:p w14:paraId="495DFC57" w14:textId="4971A00C" w:rsidR="000200A6" w:rsidDel="001E7707" w:rsidRDefault="00E01BBB" w:rsidP="000200A6">
      <w:pPr>
        <w:autoSpaceDE w:val="0"/>
        <w:autoSpaceDN w:val="0"/>
        <w:adjustRightInd w:val="0"/>
        <w:spacing w:after="0" w:line="240" w:lineRule="auto"/>
        <w:rPr>
          <w:moveFrom w:id="19" w:author="Fleischer, Juliet" w:date="2025-01-11T10:33:00Z" w16du:dateUtc="2025-01-11T09:33:00Z"/>
          <w:rFonts w:ascii="AppleSystemUIFont" w:hAnsi="AppleSystemUIFont" w:cs="AppleSystemUIFont"/>
          <w:kern w:val="0"/>
          <w:sz w:val="26"/>
          <w:szCs w:val="26"/>
        </w:rPr>
      </w:pPr>
      <w:moveFrom w:id="20" w:author="Fleischer, Juliet" w:date="2025-01-11T10:33:00Z" w16du:dateUtc="2025-01-11T09:33:00Z">
        <w:r w:rsidDel="001E7707">
          <w:rPr>
            <w:rFonts w:ascii="AppleSystemUIFont" w:hAnsi="AppleSystemUIFont" w:cs="AppleSystemUIFont"/>
            <w:kern w:val="0"/>
            <w:sz w:val="26"/>
            <w:szCs w:val="26"/>
          </w:rPr>
          <w:t>Wichtig Gedanken darüber zu machen, welche Art von Bias für Situation relevant is</w:t>
        </w:r>
        <w:r w:rsidR="003C6870" w:rsidDel="001E7707">
          <w:rPr>
            <w:rFonts w:ascii="AppleSystemUIFont" w:hAnsi="AppleSystemUIFont" w:cs="AppleSystemUIFont"/>
            <w:kern w:val="0"/>
            <w:sz w:val="26"/>
            <w:szCs w:val="26"/>
          </w:rPr>
          <w:t>t.</w:t>
        </w:r>
      </w:moveFrom>
    </w:p>
    <w:p w14:paraId="0ECF402C" w14:textId="06E900A8" w:rsidR="00E01BBB" w:rsidDel="001E7707" w:rsidRDefault="00E01BBB" w:rsidP="000200A6">
      <w:pPr>
        <w:autoSpaceDE w:val="0"/>
        <w:autoSpaceDN w:val="0"/>
        <w:adjustRightInd w:val="0"/>
        <w:spacing w:after="0" w:line="240" w:lineRule="auto"/>
        <w:rPr>
          <w:moveFrom w:id="21" w:author="Fleischer, Juliet" w:date="2025-01-11T10:33:00Z" w16du:dateUtc="2025-01-11T09:33:00Z"/>
          <w:rFonts w:ascii="AppleSystemUIFont" w:hAnsi="AppleSystemUIFont" w:cs="AppleSystemUIFont"/>
          <w:kern w:val="0"/>
          <w:sz w:val="26"/>
          <w:szCs w:val="26"/>
        </w:rPr>
      </w:pPr>
      <w:moveFrom w:id="22" w:author="Fleischer, Juliet" w:date="2025-01-11T10:33:00Z" w16du:dateUtc="2025-01-11T09:33:00Z">
        <w:r w:rsidDel="001E7707">
          <w:rPr>
            <w:rFonts w:ascii="AppleSystemUIFont" w:hAnsi="AppleSystemUIFont" w:cs="AppleSystemUIFont"/>
            <w:kern w:val="0"/>
            <w:sz w:val="26"/>
            <w:szCs w:val="26"/>
          </w:rPr>
          <w:t>Kann beeinflussen, wie wir Fairness definieren</w:t>
        </w:r>
      </w:moveFrom>
    </w:p>
    <w:moveFromRangeEnd w:id="5"/>
    <w:p w14:paraId="201BD7F3"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4CEBFCC" w14:textId="50F31FEF"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In ML zwei grundlegende Ansätze über Fairness zu denken</w:t>
      </w:r>
    </w:p>
    <w:p w14:paraId="63C4F9B2" w14:textId="4296F421" w:rsidR="00E01BBB" w:rsidRDefault="00E01BBB" w:rsidP="00E01BBB">
      <w:pPr>
        <w:pStyle w:val="Listenabsatz"/>
        <w:numPr>
          <w:ilvl w:val="0"/>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Gruppen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Gleichheit zwischen Gruppen</w:t>
      </w:r>
    </w:p>
    <w:p w14:paraId="592CDBF0" w14:textId="0B2366A3" w:rsidR="00E01BBB" w:rsidRPr="00E01BBB" w:rsidRDefault="00E01BBB" w:rsidP="00E01BBB">
      <w:pPr>
        <w:pStyle w:val="Listenabsatz"/>
        <w:numPr>
          <w:ilvl w:val="0"/>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Individuelle Fairness </w:t>
      </w:r>
      <w:r w:rsidRPr="00E01BBB">
        <w:rPr>
          <w:rFonts w:ascii="AppleSystemUIFont" w:hAnsi="AppleSystemUIFont" w:cs="AppleSystemUIFont"/>
          <w:kern w:val="0"/>
          <w:sz w:val="26"/>
          <w:szCs w:val="26"/>
        </w:rPr>
        <w:sym w:font="Wingdings" w:char="F0E0"/>
      </w:r>
      <w:r>
        <w:rPr>
          <w:rFonts w:ascii="AppleSystemUIFont" w:hAnsi="AppleSystemUIFont" w:cs="AppleSystemUIFont"/>
          <w:kern w:val="0"/>
          <w:sz w:val="26"/>
          <w:szCs w:val="26"/>
        </w:rPr>
        <w:t xml:space="preserve"> </w:t>
      </w:r>
      <w:r w:rsidR="003C6870">
        <w:rPr>
          <w:rFonts w:ascii="AppleSystemUIFont" w:hAnsi="AppleSystemUIFont" w:cs="AppleSystemUIFont"/>
          <w:kern w:val="0"/>
          <w:sz w:val="26"/>
          <w:szCs w:val="26"/>
        </w:rPr>
        <w:t>Gleichheit</w:t>
      </w:r>
      <w:r>
        <w:rPr>
          <w:rFonts w:ascii="AppleSystemUIFont" w:hAnsi="AppleSystemUIFont" w:cs="AppleSystemUIFont"/>
          <w:kern w:val="0"/>
          <w:sz w:val="26"/>
          <w:szCs w:val="26"/>
        </w:rPr>
        <w:t xml:space="preserve"> innerhalb der Gruppe</w:t>
      </w:r>
    </w:p>
    <w:p w14:paraId="49C02E8D" w14:textId="77777777" w:rsidR="000200A6" w:rsidRDefault="000200A6" w:rsidP="000200A6">
      <w:pPr>
        <w:autoSpaceDE w:val="0"/>
        <w:autoSpaceDN w:val="0"/>
        <w:adjustRightInd w:val="0"/>
        <w:spacing w:after="0" w:line="240" w:lineRule="auto"/>
        <w:rPr>
          <w:rFonts w:ascii="AppleSystemUIFont" w:hAnsi="AppleSystemUIFont" w:cs="AppleSystemUIFont"/>
          <w:kern w:val="0"/>
          <w:sz w:val="26"/>
          <w:szCs w:val="26"/>
        </w:rPr>
      </w:pPr>
    </w:p>
    <w:p w14:paraId="4DCC07B6" w14:textId="68252626" w:rsidR="000200A6"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Auf Basis dieser Ideen haben sich zahlreiche Formalisierungen von Fairness ergeben, können hier nicht auf alle eingehen</w:t>
      </w:r>
      <w:r w:rsidR="003C6870">
        <w:rPr>
          <w:rFonts w:ascii="AppleSystemUIFont" w:hAnsi="AppleSystemUIFont" w:cs="AppleSystemUIFont"/>
          <w:kern w:val="0"/>
          <w:sz w:val="26"/>
          <w:szCs w:val="26"/>
        </w:rPr>
        <w:t>,</w:t>
      </w:r>
      <w:r>
        <w:rPr>
          <w:rFonts w:ascii="AppleSystemUIFont" w:hAnsi="AppleSystemUIFont" w:cs="AppleSystemUIFont"/>
          <w:kern w:val="0"/>
          <w:sz w:val="26"/>
          <w:szCs w:val="26"/>
        </w:rPr>
        <w:t xml:space="preserve"> sondern wichtigste Untergruppen + Idee dahinter</w:t>
      </w:r>
    </w:p>
    <w:p w14:paraId="76418C92" w14:textId="74355CB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Wenn ich konkrete Definition nenne, dann mit englischem Namen</w:t>
      </w:r>
      <w:r w:rsidR="003C6870">
        <w:rPr>
          <w:rFonts w:ascii="AppleSystemUIFont" w:hAnsi="AppleSystemUIFont" w:cs="AppleSystemUIFont"/>
          <w:kern w:val="0"/>
          <w:sz w:val="26"/>
          <w:szCs w:val="26"/>
        </w:rPr>
        <w:t>,</w:t>
      </w:r>
      <w:r>
        <w:rPr>
          <w:rFonts w:ascii="AppleSystemUIFont" w:hAnsi="AppleSystemUIFont" w:cs="AppleSystemUIFont"/>
          <w:kern w:val="0"/>
          <w:sz w:val="26"/>
          <w:szCs w:val="26"/>
        </w:rPr>
        <w:t xml:space="preserve"> um Verwirrung zu vermeiden</w:t>
      </w:r>
    </w:p>
    <w:p w14:paraId="01E2880D" w14:textId="741CC96C"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Wir nehmen </w:t>
      </w:r>
      <w:proofErr w:type="gramStart"/>
      <w:r>
        <w:rPr>
          <w:rFonts w:ascii="AppleSystemUIFont" w:hAnsi="AppleSystemUIFont" w:cs="AppleSystemUIFont"/>
          <w:kern w:val="0"/>
          <w:sz w:val="26"/>
          <w:szCs w:val="26"/>
        </w:rPr>
        <w:t>Standard Rahmen</w:t>
      </w:r>
      <w:proofErr w:type="gramEnd"/>
      <w:r>
        <w:rPr>
          <w:rFonts w:ascii="AppleSystemUIFont" w:hAnsi="AppleSystemUIFont" w:cs="AppleSystemUIFont"/>
          <w:kern w:val="0"/>
          <w:sz w:val="26"/>
          <w:szCs w:val="26"/>
        </w:rPr>
        <w:t xml:space="preserve"> an, in dem auch in der Literatur Fairness erstmals formalisiert wird: binäre Klassifizierung, ein PA </w:t>
      </w:r>
    </w:p>
    <w:p w14:paraId="47C0333D" w14:textId="77777777" w:rsidR="00520000" w:rsidRDefault="00520000" w:rsidP="000200A6">
      <w:pPr>
        <w:autoSpaceDE w:val="0"/>
        <w:autoSpaceDN w:val="0"/>
        <w:adjustRightInd w:val="0"/>
        <w:spacing w:after="0" w:line="240" w:lineRule="auto"/>
        <w:rPr>
          <w:rFonts w:ascii="AppleSystemUIFont" w:hAnsi="AppleSystemUIFont" w:cs="AppleSystemUIFont"/>
          <w:kern w:val="0"/>
          <w:sz w:val="26"/>
          <w:szCs w:val="26"/>
        </w:rPr>
      </w:pPr>
    </w:p>
    <w:p w14:paraId="31DB3532" w14:textId="4FDF70D1" w:rsidR="00520000" w:rsidRPr="001E7707" w:rsidRDefault="00520000" w:rsidP="000200A6">
      <w:pPr>
        <w:autoSpaceDE w:val="0"/>
        <w:autoSpaceDN w:val="0"/>
        <w:adjustRightInd w:val="0"/>
        <w:spacing w:after="0" w:line="240" w:lineRule="auto"/>
        <w:rPr>
          <w:rFonts w:ascii="AppleSystemUIFont" w:hAnsi="AppleSystemUIFont" w:cs="AppleSystemUIFont"/>
          <w:kern w:val="0"/>
          <w:sz w:val="26"/>
          <w:szCs w:val="26"/>
          <w:lang w:val="en-US"/>
          <w:rPrChange w:id="23" w:author="Fleischer, Juliet" w:date="2025-01-11T10:33:00Z" w16du:dateUtc="2025-01-11T09:33:00Z">
            <w:rPr>
              <w:rFonts w:ascii="AppleSystemUIFont" w:hAnsi="AppleSystemUIFont" w:cs="AppleSystemUIFont"/>
              <w:kern w:val="0"/>
              <w:sz w:val="26"/>
              <w:szCs w:val="26"/>
            </w:rPr>
          </w:rPrChange>
        </w:rPr>
      </w:pPr>
      <w:r w:rsidRPr="001E7707">
        <w:rPr>
          <w:rFonts w:ascii="AppleSystemUIFont" w:hAnsi="AppleSystemUIFont" w:cs="AppleSystemUIFont"/>
          <w:kern w:val="0"/>
          <w:sz w:val="26"/>
          <w:szCs w:val="26"/>
          <w:lang w:val="en-US"/>
          <w:rPrChange w:id="24" w:author="Fleischer, Juliet" w:date="2025-01-11T10:33:00Z" w16du:dateUtc="2025-01-11T09:33:00Z">
            <w:rPr>
              <w:rFonts w:ascii="AppleSystemUIFont" w:hAnsi="AppleSystemUIFont" w:cs="AppleSystemUIFont"/>
              <w:kern w:val="0"/>
              <w:sz w:val="26"/>
              <w:szCs w:val="26"/>
            </w:rPr>
          </w:rPrChange>
        </w:rPr>
        <w:t>Running Example:</w:t>
      </w:r>
    </w:p>
    <w:p w14:paraId="3AC4CDB0" w14:textId="6703029B" w:rsidR="00520000" w:rsidRPr="001E7707" w:rsidDel="001E7707" w:rsidRDefault="001E7707" w:rsidP="00520000">
      <w:pPr>
        <w:autoSpaceDE w:val="0"/>
        <w:autoSpaceDN w:val="0"/>
        <w:adjustRightInd w:val="0"/>
        <w:spacing w:after="0" w:line="240" w:lineRule="auto"/>
        <w:rPr>
          <w:del w:id="25" w:author="Fleischer, Juliet" w:date="2025-01-11T10:33:00Z" w16du:dateUtc="2025-01-11T09:33:00Z"/>
          <w:rFonts w:ascii="AppleSystemUIFont" w:hAnsi="AppleSystemUIFont" w:cs="AppleSystemUIFont"/>
          <w:i/>
          <w:iCs/>
          <w:kern w:val="0"/>
          <w:sz w:val="26"/>
          <w:szCs w:val="26"/>
        </w:rPr>
      </w:pPr>
      <w:ins w:id="26" w:author="Fleischer, Juliet" w:date="2025-01-11T10:33:00Z" w16du:dateUtc="2025-01-11T09:33:00Z">
        <w:r w:rsidRPr="001E7707">
          <w:rPr>
            <w:rFonts w:ascii="AppleSystemUIFont" w:hAnsi="AppleSystemUIFont" w:cs="AppleSystemUIFont"/>
            <w:i/>
            <w:iCs/>
            <w:kern w:val="0"/>
            <w:sz w:val="26"/>
            <w:szCs w:val="26"/>
          </w:rPr>
          <w:t>ADM um</w:t>
        </w:r>
      </w:ins>
      <w:ins w:id="27" w:author="Fleischer, Juliet" w:date="2025-01-11T10:34:00Z" w16du:dateUtc="2025-01-11T09:34:00Z">
        <w:r>
          <w:rPr>
            <w:rFonts w:ascii="AppleSystemUIFont" w:hAnsi="AppleSystemUIFont" w:cs="AppleSystemUIFont"/>
            <w:i/>
            <w:iCs/>
            <w:kern w:val="0"/>
            <w:sz w:val="26"/>
            <w:szCs w:val="26"/>
          </w:rPr>
          <w:t xml:space="preserve"> </w:t>
        </w:r>
      </w:ins>
      <w:ins w:id="28" w:author="Fleischer, Juliet" w:date="2025-01-11T10:33:00Z" w16du:dateUtc="2025-01-11T09:33:00Z">
        <w:r w:rsidRPr="001E7707">
          <w:rPr>
            <w:rFonts w:ascii="AppleSystemUIFont" w:hAnsi="AppleSystemUIFont" w:cs="AppleSystemUIFont"/>
            <w:i/>
            <w:iCs/>
            <w:kern w:val="0"/>
            <w:sz w:val="26"/>
            <w:szCs w:val="26"/>
            <w:rPrChange w:id="29" w:author="Fleischer, Juliet" w:date="2025-01-11T10:34:00Z" w16du:dateUtc="2025-01-11T09:34:00Z">
              <w:rPr>
                <w:rFonts w:ascii="AppleSystemUIFont" w:hAnsi="AppleSystemUIFont" w:cs="AppleSystemUIFont"/>
                <w:i/>
                <w:iCs/>
                <w:kern w:val="0"/>
                <w:sz w:val="26"/>
                <w:szCs w:val="26"/>
                <w:lang w:val="en-US"/>
              </w:rPr>
            </w:rPrChange>
          </w:rPr>
          <w:t>B</w:t>
        </w:r>
      </w:ins>
      <w:del w:id="30" w:author="Fleischer, Juliet" w:date="2025-01-11T10:33:00Z" w16du:dateUtc="2025-01-11T09:33:00Z">
        <w:r w:rsidR="00520000" w:rsidRPr="001E7707" w:rsidDel="001E7707">
          <w:rPr>
            <w:rFonts w:ascii="AppleSystemUIFont" w:hAnsi="AppleSystemUIFont" w:cs="AppleSystemUIFont"/>
            <w:i/>
            <w:iCs/>
            <w:kern w:val="0"/>
            <w:sz w:val="26"/>
            <w:szCs w:val="26"/>
          </w:rPr>
          <w:delText>(Um alles etwas anschaulicher versetzen wir uns in den Kontext eines automatisiertes Entscheidungssystems. Wir wollen einen Algorithmus trainieren, der die Polizei dabei unterstützen soll zu entscheiden, ob eine Person festgenommen werden soll. Trainingsdaten kriegen wir von New Yorker Polizei. In New York gibt es die stop-and-frisk Polizeistrategie, d.h. Beamte dürfen Personen auf der Straße stoppen. Stop kann keine weiteren Maßnahmen mit sich ziehen oder die person kann durchsucht, oder verhaftet werden. Der Datensatz bietet uns Infos die Umstände des Stopps charakterisieren, und auch demographische Daten, wie Ethnie. Kann kritisch sein, aufgrund solcher Merkmale sollte nicht diskriminiert werden. Diese Art von Merkmalen nennen wir protected attribute.)</w:delText>
        </w:r>
      </w:del>
    </w:p>
    <w:p w14:paraId="2B13A9C9" w14:textId="44FC259D" w:rsidR="00520000" w:rsidRPr="001E7707" w:rsidRDefault="00520000" w:rsidP="00520000">
      <w:pPr>
        <w:autoSpaceDE w:val="0"/>
        <w:autoSpaceDN w:val="0"/>
        <w:adjustRightInd w:val="0"/>
        <w:spacing w:after="0" w:line="240" w:lineRule="auto"/>
        <w:rPr>
          <w:rFonts w:ascii="AppleSystemUIFont" w:hAnsi="AppleSystemUIFont" w:cs="AppleSystemUIFont"/>
          <w:i/>
          <w:iCs/>
          <w:kern w:val="0"/>
          <w:sz w:val="26"/>
          <w:szCs w:val="26"/>
        </w:rPr>
      </w:pPr>
      <w:del w:id="31" w:author="Fleischer, Juliet" w:date="2025-01-11T10:33:00Z" w16du:dateUtc="2025-01-11T09:33:00Z">
        <w:r w:rsidRPr="003C6870" w:rsidDel="001E7707">
          <w:rPr>
            <w:rFonts w:ascii="AppleSystemUIFont" w:hAnsi="AppleSystemUIFont" w:cs="AppleSystemUIFont"/>
            <w:i/>
            <w:iCs/>
            <w:kern w:val="0"/>
            <w:sz w:val="26"/>
            <w:szCs w:val="26"/>
          </w:rPr>
          <w:sym w:font="Wingdings" w:char="F0E0"/>
        </w:r>
        <w:r w:rsidRPr="001E7707" w:rsidDel="001E7707">
          <w:rPr>
            <w:rFonts w:ascii="AppleSystemUIFont" w:hAnsi="AppleSystemUIFont" w:cs="AppleSystemUIFont"/>
            <w:i/>
            <w:iCs/>
            <w:kern w:val="0"/>
            <w:sz w:val="26"/>
            <w:szCs w:val="26"/>
          </w:rPr>
          <w:delText xml:space="preserve"> Ich halte es für sinnvoller tatsächlich für den Zweck der Klarheit doch den leichteren Datensatz zur Illustration zu nehmen. Ich würde das dementsprechend anpassen.</w:delText>
        </w:r>
      </w:del>
      <w:ins w:id="32" w:author="Fleischer, Juliet" w:date="2025-01-11T10:33:00Z" w16du:dateUtc="2025-01-11T09:33:00Z">
        <w:r w:rsidR="001E7707" w:rsidRPr="001E7707">
          <w:rPr>
            <w:rFonts w:ascii="AppleSystemUIFont" w:hAnsi="AppleSystemUIFont" w:cs="AppleSystemUIFont"/>
            <w:i/>
            <w:iCs/>
            <w:kern w:val="0"/>
            <w:sz w:val="26"/>
            <w:szCs w:val="26"/>
            <w:rPrChange w:id="33" w:author="Fleischer, Juliet" w:date="2025-01-11T10:34:00Z" w16du:dateUtc="2025-01-11T09:34:00Z">
              <w:rPr>
                <w:rFonts w:ascii="AppleSystemUIFont" w:hAnsi="AppleSystemUIFont" w:cs="AppleSystemUIFont"/>
                <w:i/>
                <w:iCs/>
                <w:kern w:val="0"/>
                <w:sz w:val="26"/>
                <w:szCs w:val="26"/>
                <w:lang w:val="en-US"/>
              </w:rPr>
            </w:rPrChange>
          </w:rPr>
          <w:t xml:space="preserve">ewerberinnen für </w:t>
        </w:r>
        <w:proofErr w:type="spellStart"/>
        <w:r w:rsidR="001E7707" w:rsidRPr="001E7707">
          <w:rPr>
            <w:rFonts w:ascii="AppleSystemUIFont" w:hAnsi="AppleSystemUIFont" w:cs="AppleSystemUIFont"/>
            <w:i/>
            <w:iCs/>
            <w:kern w:val="0"/>
            <w:sz w:val="26"/>
            <w:szCs w:val="26"/>
            <w:rPrChange w:id="34" w:author="Fleischer, Juliet" w:date="2025-01-11T10:34:00Z" w16du:dateUtc="2025-01-11T09:34:00Z">
              <w:rPr>
                <w:rFonts w:ascii="AppleSystemUIFont" w:hAnsi="AppleSystemUIFont" w:cs="AppleSystemUIFont"/>
                <w:i/>
                <w:iCs/>
                <w:kern w:val="0"/>
                <w:sz w:val="26"/>
                <w:szCs w:val="26"/>
                <w:lang w:val="en-US"/>
              </w:rPr>
            </w:rPrChange>
          </w:rPr>
          <w:t>Un</w:t>
        </w:r>
      </w:ins>
      <w:ins w:id="35" w:author="Fleischer, Juliet" w:date="2025-01-11T10:34:00Z" w16du:dateUtc="2025-01-11T09:34:00Z">
        <w:r w:rsidR="001E7707" w:rsidRPr="001E7707">
          <w:rPr>
            <w:rFonts w:ascii="AppleSystemUIFont" w:hAnsi="AppleSystemUIFont" w:cs="AppleSystemUIFont"/>
            <w:i/>
            <w:iCs/>
            <w:kern w:val="0"/>
            <w:sz w:val="26"/>
            <w:szCs w:val="26"/>
            <w:rPrChange w:id="36" w:author="Fleischer, Juliet" w:date="2025-01-11T10:34:00Z" w16du:dateUtc="2025-01-11T09:34:00Z">
              <w:rPr>
                <w:rFonts w:ascii="AppleSystemUIFont" w:hAnsi="AppleSystemUIFont" w:cs="AppleSystemUIFont"/>
                <w:i/>
                <w:iCs/>
                <w:kern w:val="0"/>
                <w:sz w:val="26"/>
                <w:szCs w:val="26"/>
                <w:lang w:val="en-US"/>
              </w:rPr>
            </w:rPrChange>
          </w:rPr>
          <w:t>iverstität</w:t>
        </w:r>
        <w:proofErr w:type="spellEnd"/>
        <w:r w:rsidR="001E7707" w:rsidRPr="001E7707">
          <w:rPr>
            <w:rFonts w:ascii="AppleSystemUIFont" w:hAnsi="AppleSystemUIFont" w:cs="AppleSystemUIFont"/>
            <w:i/>
            <w:iCs/>
            <w:kern w:val="0"/>
            <w:sz w:val="26"/>
            <w:szCs w:val="26"/>
            <w:rPrChange w:id="37" w:author="Fleischer, Juliet" w:date="2025-01-11T10:34:00Z" w16du:dateUtc="2025-01-11T09:34:00Z">
              <w:rPr>
                <w:rFonts w:ascii="AppleSystemUIFont" w:hAnsi="AppleSystemUIFont" w:cs="AppleSystemUIFont"/>
                <w:i/>
                <w:iCs/>
                <w:kern w:val="0"/>
                <w:sz w:val="26"/>
                <w:szCs w:val="26"/>
                <w:lang w:val="en-US"/>
              </w:rPr>
            </w:rPrChange>
          </w:rPr>
          <w:t xml:space="preserve"> zu </w:t>
        </w:r>
        <w:r w:rsidR="001E7707">
          <w:rPr>
            <w:rFonts w:ascii="AppleSystemUIFont" w:hAnsi="AppleSystemUIFont" w:cs="AppleSystemUIFont"/>
            <w:i/>
            <w:iCs/>
            <w:kern w:val="0"/>
            <w:sz w:val="26"/>
            <w:szCs w:val="26"/>
          </w:rPr>
          <w:t xml:space="preserve">sortieren. Wollen besten Bewerber, höchste </w:t>
        </w:r>
        <w:proofErr w:type="spellStart"/>
        <w:r w:rsidR="001E7707">
          <w:rPr>
            <w:rFonts w:ascii="AppleSystemUIFont" w:hAnsi="AppleSystemUIFont" w:cs="AppleSystemUIFont"/>
            <w:i/>
            <w:iCs/>
            <w:kern w:val="0"/>
            <w:sz w:val="26"/>
            <w:szCs w:val="26"/>
          </w:rPr>
          <w:t>chance</w:t>
        </w:r>
        <w:proofErr w:type="spellEnd"/>
        <w:r w:rsidR="001E7707">
          <w:rPr>
            <w:rFonts w:ascii="AppleSystemUIFont" w:hAnsi="AppleSystemUIFont" w:cs="AppleSystemUIFont"/>
            <w:i/>
            <w:iCs/>
            <w:kern w:val="0"/>
            <w:sz w:val="26"/>
            <w:szCs w:val="26"/>
          </w:rPr>
          <w:t xml:space="preserve"> der von guten </w:t>
        </w:r>
        <w:proofErr w:type="spellStart"/>
        <w:r w:rsidR="001E7707">
          <w:rPr>
            <w:rFonts w:ascii="AppleSystemUIFont" w:hAnsi="AppleSystemUIFont" w:cs="AppleSystemUIFont"/>
            <w:i/>
            <w:iCs/>
            <w:kern w:val="0"/>
            <w:sz w:val="26"/>
            <w:szCs w:val="26"/>
          </w:rPr>
          <w:t>noten</w:t>
        </w:r>
        <w:proofErr w:type="spellEnd"/>
        <w:r w:rsidR="001E7707">
          <w:rPr>
            <w:rFonts w:ascii="AppleSystemUIFont" w:hAnsi="AppleSystemUIFont" w:cs="AppleSystemUIFont"/>
            <w:i/>
            <w:iCs/>
            <w:kern w:val="0"/>
            <w:sz w:val="26"/>
            <w:szCs w:val="26"/>
          </w:rPr>
          <w:t xml:space="preserve">, guter </w:t>
        </w:r>
        <w:proofErr w:type="spellStart"/>
        <w:r w:rsidR="001E7707">
          <w:rPr>
            <w:rFonts w:ascii="AppleSystemUIFont" w:hAnsi="AppleSystemUIFont" w:cs="AppleSystemUIFont"/>
            <w:i/>
            <w:iCs/>
            <w:kern w:val="0"/>
            <w:sz w:val="26"/>
            <w:szCs w:val="26"/>
          </w:rPr>
          <w:t>arbeit</w:t>
        </w:r>
        <w:proofErr w:type="spellEnd"/>
        <w:r w:rsidR="001E7707">
          <w:rPr>
            <w:rFonts w:ascii="AppleSystemUIFont" w:hAnsi="AppleSystemUIFont" w:cs="AppleSystemUIFont"/>
            <w:i/>
            <w:iCs/>
            <w:kern w:val="0"/>
            <w:sz w:val="26"/>
            <w:szCs w:val="26"/>
          </w:rPr>
          <w:t xml:space="preserve"> etc.</w:t>
        </w:r>
      </w:ins>
    </w:p>
    <w:p w14:paraId="527A5968" w14:textId="77777777" w:rsidR="00520000" w:rsidRPr="001E7707" w:rsidRDefault="00520000" w:rsidP="000200A6">
      <w:pPr>
        <w:autoSpaceDE w:val="0"/>
        <w:autoSpaceDN w:val="0"/>
        <w:adjustRightInd w:val="0"/>
        <w:spacing w:after="0" w:line="240" w:lineRule="auto"/>
        <w:rPr>
          <w:rFonts w:ascii="AppleSystemUIFont" w:hAnsi="AppleSystemUIFont" w:cs="AppleSystemUIFont"/>
          <w:kern w:val="0"/>
          <w:sz w:val="26"/>
          <w:szCs w:val="26"/>
        </w:rPr>
      </w:pPr>
    </w:p>
    <w:p w14:paraId="7D3837B6" w14:textId="77777777" w:rsidR="00E01BBB" w:rsidRPr="001E7707"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4AF719E7" w14:textId="5EB6AB11" w:rsidR="00E01BBB" w:rsidRPr="003C6EBB" w:rsidRDefault="003C6EBB" w:rsidP="000200A6">
      <w:pPr>
        <w:autoSpaceDE w:val="0"/>
        <w:autoSpaceDN w:val="0"/>
        <w:adjustRightInd w:val="0"/>
        <w:spacing w:after="0" w:line="240" w:lineRule="auto"/>
        <w:rPr>
          <w:rFonts w:ascii="AppleSystemUIFont" w:hAnsi="AppleSystemUIFont" w:cs="AppleSystemUIFont"/>
          <w:b/>
          <w:bCs/>
          <w:kern w:val="0"/>
          <w:sz w:val="26"/>
          <w:szCs w:val="26"/>
        </w:rPr>
      </w:pPr>
      <w:r w:rsidRPr="003C6EBB">
        <w:rPr>
          <w:rFonts w:ascii="AppleSystemUIFont" w:hAnsi="AppleSystemUIFont" w:cs="AppleSystemUIFont"/>
          <w:b/>
          <w:bCs/>
          <w:kern w:val="0"/>
          <w:sz w:val="26"/>
          <w:szCs w:val="26"/>
        </w:rPr>
        <w:t>2</w:t>
      </w:r>
      <w:r>
        <w:rPr>
          <w:rFonts w:ascii="AppleSystemUIFont" w:hAnsi="AppleSystemUIFont" w:cs="AppleSystemUIFont"/>
          <w:b/>
          <w:bCs/>
          <w:kern w:val="0"/>
          <w:sz w:val="26"/>
          <w:szCs w:val="26"/>
        </w:rPr>
        <w:t>.1</w:t>
      </w:r>
      <w:r w:rsidRPr="003C6EBB">
        <w:rPr>
          <w:rFonts w:ascii="AppleSystemUIFont" w:hAnsi="AppleSystemUIFont" w:cs="AppleSystemUIFont"/>
          <w:b/>
          <w:bCs/>
          <w:kern w:val="0"/>
          <w:sz w:val="26"/>
          <w:szCs w:val="26"/>
        </w:rPr>
        <w:t xml:space="preserve"> </w:t>
      </w:r>
      <w:r w:rsidR="00E01BBB" w:rsidRPr="003C6EBB">
        <w:rPr>
          <w:rFonts w:ascii="AppleSystemUIFont" w:hAnsi="AppleSystemUIFont" w:cs="AppleSystemUIFont"/>
          <w:b/>
          <w:bCs/>
          <w:kern w:val="0"/>
          <w:sz w:val="26"/>
          <w:szCs w:val="26"/>
        </w:rPr>
        <w:t>Gruppen Fairness</w:t>
      </w:r>
      <w:r w:rsidR="003C6870" w:rsidRPr="003C6EBB">
        <w:rPr>
          <w:rFonts w:ascii="AppleSystemUIFont" w:hAnsi="AppleSystemUIFont" w:cs="AppleSystemUIFont"/>
          <w:b/>
          <w:bCs/>
          <w:kern w:val="0"/>
          <w:sz w:val="26"/>
          <w:szCs w:val="26"/>
        </w:rPr>
        <w:t xml:space="preserve"> - Independence</w:t>
      </w:r>
    </w:p>
    <w:p w14:paraId="6B12FC46" w14:textId="2EF53319"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Verständnis von Fairness, das </w:t>
      </w:r>
      <w:r w:rsidR="003C6870">
        <w:rPr>
          <w:rFonts w:ascii="AppleSystemUIFont" w:hAnsi="AppleSystemUIFont" w:cs="AppleSystemUIFont"/>
          <w:kern w:val="0"/>
          <w:sz w:val="26"/>
          <w:szCs w:val="26"/>
        </w:rPr>
        <w:t>zugrunde liegt</w:t>
      </w:r>
      <w:r>
        <w:rPr>
          <w:rFonts w:ascii="AppleSystemUIFont" w:hAnsi="AppleSystemUIFont" w:cs="AppleSystemUIFont"/>
          <w:kern w:val="0"/>
          <w:sz w:val="26"/>
          <w:szCs w:val="26"/>
        </w:rPr>
        <w:t>: Es ist unfair</w:t>
      </w:r>
      <w:r w:rsidR="003C6870">
        <w:rPr>
          <w:rFonts w:ascii="AppleSystemUIFont" w:hAnsi="AppleSystemUIFont" w:cs="AppleSystemUIFont"/>
          <w:kern w:val="0"/>
          <w:sz w:val="26"/>
          <w:szCs w:val="26"/>
        </w:rPr>
        <w:t>,</w:t>
      </w:r>
      <w:r>
        <w:rPr>
          <w:rFonts w:ascii="AppleSystemUIFont" w:hAnsi="AppleSystemUIFont" w:cs="AppleSystemUIFont"/>
          <w:kern w:val="0"/>
          <w:sz w:val="26"/>
          <w:szCs w:val="26"/>
        </w:rPr>
        <w:t xml:space="preserve"> wenn </w:t>
      </w:r>
      <w:proofErr w:type="spellStart"/>
      <w:r>
        <w:rPr>
          <w:rFonts w:ascii="AppleSystemUIFont" w:hAnsi="AppleSystemUIFont" w:cs="AppleSystemUIFont"/>
          <w:kern w:val="0"/>
          <w:sz w:val="26"/>
          <w:szCs w:val="26"/>
        </w:rPr>
        <w:t>Personne</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aufrgrund</w:t>
      </w:r>
      <w:proofErr w:type="spellEnd"/>
      <w:r>
        <w:rPr>
          <w:rFonts w:ascii="AppleSystemUIFont" w:hAnsi="AppleSystemUIFont" w:cs="AppleSystemUIFont"/>
          <w:kern w:val="0"/>
          <w:sz w:val="26"/>
          <w:szCs w:val="26"/>
        </w:rPr>
        <w:t xml:space="preserve"> ihrer </w:t>
      </w:r>
      <w:r w:rsidR="003C6870">
        <w:rPr>
          <w:rFonts w:ascii="AppleSystemUIFont" w:hAnsi="AppleSystemUIFont" w:cs="AppleSystemUIFont"/>
          <w:kern w:val="0"/>
          <w:sz w:val="26"/>
          <w:szCs w:val="26"/>
        </w:rPr>
        <w:t xml:space="preserve">Gruppenzugehörigkeit </w:t>
      </w:r>
      <w:r>
        <w:rPr>
          <w:rFonts w:ascii="AppleSystemUIFont" w:hAnsi="AppleSystemUIFont" w:cs="AppleSystemUIFont"/>
          <w:kern w:val="0"/>
          <w:sz w:val="26"/>
          <w:szCs w:val="26"/>
        </w:rPr>
        <w:t xml:space="preserve">(definiert durch PA) </w:t>
      </w:r>
      <w:proofErr w:type="spellStart"/>
      <w:r>
        <w:rPr>
          <w:rFonts w:ascii="AppleSystemUIFont" w:hAnsi="AppleSystemUIFont" w:cs="AppleSystemUIFont"/>
          <w:kern w:val="0"/>
          <w:sz w:val="26"/>
          <w:szCs w:val="26"/>
        </w:rPr>
        <w:t>Diskriminierunge</w:t>
      </w:r>
      <w:proofErr w:type="spellEnd"/>
      <w:r>
        <w:rPr>
          <w:rFonts w:ascii="AppleSystemUIFont" w:hAnsi="AppleSystemUIFont" w:cs="AppleSystemUIFont"/>
          <w:kern w:val="0"/>
          <w:sz w:val="26"/>
          <w:szCs w:val="26"/>
        </w:rPr>
        <w:t xml:space="preserve"> erfahren</w:t>
      </w:r>
    </w:p>
    <w:p w14:paraId="3A9E4877" w14:textId="0975A0B0"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Gruppenzugehörigkeit soll unabhängig von Vorhersage sein</w:t>
      </w:r>
    </w:p>
    <w:p w14:paraId="6BDFE10E" w14:textId="55519112"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z.B. </w:t>
      </w:r>
      <w:proofErr w:type="spellStart"/>
      <w:r>
        <w:rPr>
          <w:rFonts w:ascii="AppleSystemUIFont" w:hAnsi="AppleSystemUIFont" w:cs="AppleSystemUIFont"/>
          <w:kern w:val="0"/>
          <w:sz w:val="26"/>
          <w:szCs w:val="26"/>
        </w:rPr>
        <w:t>Demographic</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parity</w:t>
      </w:r>
      <w:proofErr w:type="spellEnd"/>
      <w:r>
        <w:rPr>
          <w:rFonts w:ascii="AppleSystemUIFont" w:hAnsi="AppleSystemUIFont" w:cs="AppleSystemUIFont"/>
          <w:kern w:val="0"/>
          <w:sz w:val="26"/>
          <w:szCs w:val="26"/>
        </w:rPr>
        <w:t xml:space="preserve"> fordert gleiche positive Vorhersageraten zwischen </w:t>
      </w:r>
      <w:proofErr w:type="gramStart"/>
      <w:r>
        <w:rPr>
          <w:rFonts w:ascii="AppleSystemUIFont" w:hAnsi="AppleSystemUIFont" w:cs="AppleSystemUIFont"/>
          <w:kern w:val="0"/>
          <w:sz w:val="26"/>
          <w:szCs w:val="26"/>
        </w:rPr>
        <w:t>Gruppen</w:t>
      </w:r>
      <w:proofErr w:type="gramEnd"/>
      <w:r>
        <w:rPr>
          <w:rFonts w:ascii="AppleSystemUIFont" w:hAnsi="AppleSystemUIFont" w:cs="AppleSystemUIFont"/>
          <w:kern w:val="0"/>
          <w:sz w:val="26"/>
          <w:szCs w:val="26"/>
        </w:rPr>
        <w:t xml:space="preserve"> d.h. in Gruppe a wird der gleiche Anteil als </w:t>
      </w:r>
      <w:proofErr w:type="spellStart"/>
      <w:r w:rsidR="003C6870">
        <w:rPr>
          <w:rFonts w:ascii="AppleSystemUIFont" w:hAnsi="AppleSystemUIFont" w:cs="AppleSystemUIFont"/>
          <w:kern w:val="0"/>
          <w:sz w:val="26"/>
          <w:szCs w:val="26"/>
        </w:rPr>
        <w:t>als</w:t>
      </w:r>
      <w:proofErr w:type="spellEnd"/>
      <w:r w:rsidR="003C6870">
        <w:rPr>
          <w:rFonts w:ascii="AppleSystemUIFont" w:hAnsi="AppleSystemUIFont" w:cs="AppleSystemUIFont"/>
          <w:kern w:val="0"/>
          <w:sz w:val="26"/>
          <w:szCs w:val="26"/>
        </w:rPr>
        <w:t xml:space="preserve"> positiv</w:t>
      </w:r>
      <w:r>
        <w:rPr>
          <w:rFonts w:ascii="AppleSystemUIFont" w:hAnsi="AppleSystemUIFont" w:cs="AppleSystemUIFont"/>
          <w:kern w:val="0"/>
          <w:sz w:val="26"/>
          <w:szCs w:val="26"/>
        </w:rPr>
        <w:t xml:space="preserve"> vorhergesagt wie in Gruppe b</w:t>
      </w:r>
    </w:p>
    <w:p w14:paraId="765B69A8"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60B0BECA" w14:textId="77777777" w:rsidR="00E01BBB" w:rsidRDefault="00E01BBB" w:rsidP="000200A6">
      <w:pPr>
        <w:autoSpaceDE w:val="0"/>
        <w:autoSpaceDN w:val="0"/>
        <w:adjustRightInd w:val="0"/>
        <w:spacing w:after="0" w:line="240" w:lineRule="auto"/>
        <w:rPr>
          <w:rFonts w:ascii="AppleSystemUIFont" w:hAnsi="AppleSystemUIFont" w:cs="AppleSystemUIFont"/>
          <w:kern w:val="0"/>
          <w:sz w:val="26"/>
          <w:szCs w:val="26"/>
        </w:rPr>
      </w:pPr>
    </w:p>
    <w:p w14:paraId="774B24C9" w14:textId="28432958" w:rsidR="003C6870" w:rsidRPr="00A57BE1" w:rsidRDefault="003C6EBB">
      <w:pPr>
        <w:rPr>
          <w:b/>
          <w:bCs/>
        </w:rPr>
      </w:pPr>
      <w:r w:rsidRPr="00A57BE1">
        <w:rPr>
          <w:b/>
          <w:bCs/>
        </w:rPr>
        <w:t xml:space="preserve"> 2.2 </w:t>
      </w:r>
      <w:r w:rsidR="003C6870" w:rsidRPr="00A57BE1">
        <w:rPr>
          <w:b/>
          <w:bCs/>
        </w:rPr>
        <w:t xml:space="preserve">Gruppen Fairness – Separation + </w:t>
      </w:r>
      <w:proofErr w:type="spellStart"/>
      <w:r w:rsidR="003C6870" w:rsidRPr="00A57BE1">
        <w:rPr>
          <w:b/>
          <w:bCs/>
        </w:rPr>
        <w:t>Sufficiency</w:t>
      </w:r>
      <w:proofErr w:type="spellEnd"/>
    </w:p>
    <w:p w14:paraId="2B78B29D" w14:textId="2ACF0390" w:rsidR="003C6870" w:rsidRDefault="003C6870">
      <w:r w:rsidRPr="003C6870">
        <w:t xml:space="preserve">Sowohl Separation als auch </w:t>
      </w:r>
      <w:proofErr w:type="spellStart"/>
      <w:r w:rsidRPr="003C6870">
        <w:t>Sufficiency</w:t>
      </w:r>
      <w:proofErr w:type="spellEnd"/>
      <w:r w:rsidRPr="003C6870">
        <w:t xml:space="preserve"> können an</w:t>
      </w:r>
      <w:r>
        <w:t>hand Fehlermatrix hergeleitet werden</w:t>
      </w:r>
    </w:p>
    <w:p w14:paraId="3CFD30A4" w14:textId="78C2AAD5" w:rsidR="003C6870" w:rsidRDefault="003C6870">
      <w:r>
        <w:lastRenderedPageBreak/>
        <w:t xml:space="preserve">Bei Separation bedingen wir auf wahres Label Y </w:t>
      </w:r>
      <w:r>
        <w:sym w:font="Wingdings" w:char="F0E0"/>
      </w:r>
      <w:r>
        <w:t xml:space="preserve"> Fokus auf Fehlerraten</w:t>
      </w:r>
    </w:p>
    <w:p w14:paraId="03EC5C17" w14:textId="2259F4FB" w:rsidR="003C6870" w:rsidRDefault="003C6870">
      <w:r>
        <w:t xml:space="preserve">Für </w:t>
      </w:r>
      <w:proofErr w:type="spellStart"/>
      <w:r>
        <w:t>Sufficiency</w:t>
      </w:r>
      <w:proofErr w:type="spellEnd"/>
      <w:r>
        <w:t xml:space="preserve"> bedingen wir auf Vorhersage </w:t>
      </w:r>
      <w:r>
        <w:sym w:font="Wingdings" w:char="F0E0"/>
      </w:r>
      <w:r>
        <w:t xml:space="preserve"> Fokus auf Zuverlässigkeit der Vorhersage</w:t>
      </w:r>
    </w:p>
    <w:p w14:paraId="177E742F" w14:textId="68F9862E" w:rsidR="003C6EBB" w:rsidRDefault="0001731A">
      <w:pPr>
        <w:rPr>
          <w:ins w:id="38" w:author="Fleischer, Juliet" w:date="2025-01-11T11:27:00Z" w16du:dateUtc="2025-01-11T10:27:00Z"/>
        </w:rPr>
      </w:pPr>
      <w:ins w:id="39" w:author="Fleischer, Juliet" w:date="2025-01-11T11:27:00Z" w16du:dateUtc="2025-01-11T10:27:00Z">
        <w:r>
          <w:t xml:space="preserve">In Software </w:t>
        </w:r>
        <w:proofErr w:type="spellStart"/>
        <w:r>
          <w:t>packeten</w:t>
        </w:r>
        <w:proofErr w:type="spellEnd"/>
        <w:r>
          <w:t xml:space="preserve"> umgesetzt</w:t>
        </w:r>
      </w:ins>
    </w:p>
    <w:p w14:paraId="1B9C594E" w14:textId="0D981138" w:rsidR="0001731A" w:rsidRDefault="0001731A">
      <w:pPr>
        <w:rPr>
          <w:ins w:id="40" w:author="Fleischer, Juliet" w:date="2025-01-11T11:27:00Z" w16du:dateUtc="2025-01-11T10:27:00Z"/>
        </w:rPr>
      </w:pPr>
      <w:ins w:id="41" w:author="Fleischer, Juliet" w:date="2025-01-11T11:27:00Z" w16du:dateUtc="2025-01-11T10:27:00Z">
        <w:r>
          <w:t xml:space="preserve">Als </w:t>
        </w:r>
        <w:proofErr w:type="spellStart"/>
        <w:r>
          <w:t>idfferenz</w:t>
        </w:r>
        <w:proofErr w:type="spellEnd"/>
        <w:r>
          <w:t xml:space="preserve"> oder Quotient</w:t>
        </w:r>
      </w:ins>
    </w:p>
    <w:p w14:paraId="0B4253ED" w14:textId="77777777" w:rsidR="0001731A" w:rsidRDefault="0001731A"/>
    <w:p w14:paraId="3DE9F94B" w14:textId="24AC501C" w:rsidR="003C6EBB" w:rsidRPr="003C6EBB" w:rsidRDefault="003C6EBB">
      <w:pPr>
        <w:rPr>
          <w:b/>
          <w:bCs/>
        </w:rPr>
      </w:pPr>
      <w:r w:rsidRPr="003C6EBB">
        <w:rPr>
          <w:b/>
          <w:bCs/>
        </w:rPr>
        <w:t>3. Individuelle Fairness</w:t>
      </w:r>
    </w:p>
    <w:p w14:paraId="6C82DB13" w14:textId="1400DA3C" w:rsidR="003C6EBB" w:rsidRDefault="003C6EBB">
      <w:r>
        <w:t>FTA</w:t>
      </w:r>
    </w:p>
    <w:p w14:paraId="25298E1F" w14:textId="090ADBF9" w:rsidR="003C6EBB" w:rsidRDefault="003C6EBB">
      <w:r>
        <w:t>FTU</w:t>
      </w:r>
    </w:p>
    <w:p w14:paraId="6AA99081" w14:textId="77777777" w:rsidR="003C6EBB" w:rsidRDefault="003C6EBB"/>
    <w:p w14:paraId="7B1136AA" w14:textId="35DD0513" w:rsidR="003C6870" w:rsidRDefault="003C6EBB">
      <w:pPr>
        <w:rPr>
          <w:ins w:id="42" w:author="Fleischer, Juliet" w:date="2025-01-11T10:33:00Z" w16du:dateUtc="2025-01-11T09:33:00Z"/>
        </w:rPr>
      </w:pPr>
      <w:r>
        <w:t xml:space="preserve">Es kann komplexe Zusammenhänge zwischen Daten geben (Problem der </w:t>
      </w:r>
      <w:proofErr w:type="spellStart"/>
      <w:r>
        <w:t>Proxis</w:t>
      </w:r>
      <w:proofErr w:type="spellEnd"/>
      <w:r>
        <w:t xml:space="preserve">, das simples FTU nicht adressiert). Das wird in gewisser Weise von kausalen Definitionen aufgenommen. Dritte große Gruppe, gehören zu den individuellen Fairness Metriken. Bedürfen eigener, ausführlicher Theorie, deshalb hier nicht näher eingehen (bei </w:t>
      </w:r>
      <w:proofErr w:type="spellStart"/>
      <w:r>
        <w:t>interesse</w:t>
      </w:r>
      <w:proofErr w:type="spellEnd"/>
      <w:r>
        <w:t xml:space="preserve"> gerne nach </w:t>
      </w:r>
      <w:proofErr w:type="spellStart"/>
      <w:r>
        <w:t>paper</w:t>
      </w:r>
      <w:proofErr w:type="spellEnd"/>
      <w:r>
        <w:t xml:space="preserve"> fragen)</w:t>
      </w:r>
    </w:p>
    <w:p w14:paraId="1D2AE1D4" w14:textId="77777777" w:rsidR="001E7707" w:rsidRDefault="001E7707">
      <w:pPr>
        <w:rPr>
          <w:ins w:id="43" w:author="Fleischer, Juliet" w:date="2025-01-11T10:33:00Z" w16du:dateUtc="2025-01-11T09:33:00Z"/>
        </w:rPr>
      </w:pPr>
    </w:p>
    <w:p w14:paraId="2571692A" w14:textId="77777777" w:rsidR="001E7707" w:rsidRPr="003C6EBB" w:rsidRDefault="001E7707" w:rsidP="001E7707">
      <w:pPr>
        <w:autoSpaceDE w:val="0"/>
        <w:autoSpaceDN w:val="0"/>
        <w:adjustRightInd w:val="0"/>
        <w:spacing w:after="0" w:line="240" w:lineRule="auto"/>
        <w:rPr>
          <w:moveTo w:id="44" w:author="Fleischer, Juliet" w:date="2025-01-11T10:33:00Z" w16du:dateUtc="2025-01-11T09:33:00Z"/>
          <w:rFonts w:ascii="AppleSystemUIFont" w:hAnsi="AppleSystemUIFont" w:cs="AppleSystemUIFont"/>
          <w:b/>
          <w:bCs/>
          <w:kern w:val="0"/>
          <w:sz w:val="26"/>
          <w:szCs w:val="26"/>
        </w:rPr>
      </w:pPr>
      <w:moveToRangeStart w:id="45" w:author="Fleischer, Juliet" w:date="2025-01-11T10:33:00Z" w:name="move187484024"/>
      <w:moveTo w:id="46" w:author="Fleischer, Juliet" w:date="2025-01-11T10:33:00Z" w16du:dateUtc="2025-01-11T09:33:00Z">
        <w:r w:rsidRPr="003C6EBB">
          <w:rPr>
            <w:rFonts w:ascii="AppleSystemUIFont" w:hAnsi="AppleSystemUIFont" w:cs="AppleSystemUIFont"/>
            <w:b/>
            <w:bCs/>
            <w:kern w:val="0"/>
            <w:sz w:val="26"/>
            <w:szCs w:val="26"/>
          </w:rPr>
          <w:t>1 Quellen von Bias</w:t>
        </w:r>
      </w:moveTo>
    </w:p>
    <w:p w14:paraId="0ADC30B3" w14:textId="77777777" w:rsidR="001E7707" w:rsidRPr="000200A6" w:rsidRDefault="001E7707" w:rsidP="001E7707">
      <w:pPr>
        <w:pStyle w:val="Listenabsatz"/>
        <w:numPr>
          <w:ilvl w:val="0"/>
          <w:numId w:val="1"/>
        </w:numPr>
        <w:autoSpaceDE w:val="0"/>
        <w:autoSpaceDN w:val="0"/>
        <w:adjustRightInd w:val="0"/>
        <w:spacing w:after="0" w:line="240" w:lineRule="auto"/>
        <w:rPr>
          <w:moveTo w:id="47" w:author="Fleischer, Juliet" w:date="2025-01-11T10:33:00Z" w16du:dateUtc="2025-01-11T09:33:00Z"/>
          <w:rFonts w:ascii="AppleSystemUIFont" w:hAnsi="AppleSystemUIFont" w:cs="AppleSystemUIFont"/>
          <w:kern w:val="0"/>
          <w:sz w:val="26"/>
          <w:szCs w:val="26"/>
        </w:rPr>
      </w:pPr>
      <w:moveTo w:id="48" w:author="Fleischer, Juliet" w:date="2025-01-11T10:33:00Z" w16du:dateUtc="2025-01-11T09:33:00Z">
        <w:r w:rsidRPr="000200A6">
          <w:rPr>
            <w:rFonts w:ascii="AppleSystemUIFont" w:hAnsi="AppleSystemUIFont" w:cs="AppleSystemUIFont"/>
            <w:kern w:val="0"/>
            <w:sz w:val="26"/>
            <w:szCs w:val="26"/>
          </w:rPr>
          <w:t xml:space="preserve">Nutzer/Personen </w:t>
        </w:r>
        <w:r w:rsidRPr="000200A6">
          <w:sym w:font="Wingdings" w:char="F0E0"/>
        </w:r>
        <w:r w:rsidRPr="000200A6">
          <w:rPr>
            <w:rFonts w:ascii="AppleSystemUIFont" w:hAnsi="AppleSystemUIFont" w:cs="AppleSystemUIFont"/>
            <w:kern w:val="0"/>
            <w:sz w:val="26"/>
            <w:szCs w:val="26"/>
          </w:rPr>
          <w:t xml:space="preserve"> Daten </w:t>
        </w:r>
        <w:r w:rsidRPr="000200A6">
          <w:sym w:font="Wingdings" w:char="F0E0"/>
        </w:r>
        <w:r w:rsidRPr="000200A6">
          <w:rPr>
            <w:rFonts w:ascii="AppleSystemUIFont" w:hAnsi="AppleSystemUIFont" w:cs="AppleSystemUIFont"/>
            <w:kern w:val="0"/>
            <w:sz w:val="26"/>
            <w:szCs w:val="26"/>
          </w:rPr>
          <w:t xml:space="preserve"> Algorithmus Kreislauf</w:t>
        </w:r>
      </w:moveTo>
    </w:p>
    <w:p w14:paraId="3C44FE99" w14:textId="77777777" w:rsidR="001E7707" w:rsidRDefault="001E7707" w:rsidP="001E7707">
      <w:pPr>
        <w:pStyle w:val="Listenabsatz"/>
        <w:numPr>
          <w:ilvl w:val="0"/>
          <w:numId w:val="1"/>
        </w:numPr>
        <w:autoSpaceDE w:val="0"/>
        <w:autoSpaceDN w:val="0"/>
        <w:adjustRightInd w:val="0"/>
        <w:spacing w:after="0" w:line="240" w:lineRule="auto"/>
        <w:rPr>
          <w:moveTo w:id="49" w:author="Fleischer, Juliet" w:date="2025-01-11T10:33:00Z" w16du:dateUtc="2025-01-11T09:33:00Z"/>
          <w:rFonts w:ascii="AppleSystemUIFont" w:hAnsi="AppleSystemUIFont" w:cs="AppleSystemUIFont"/>
          <w:kern w:val="0"/>
          <w:sz w:val="26"/>
          <w:szCs w:val="26"/>
        </w:rPr>
      </w:pPr>
      <w:moveTo w:id="50" w:author="Fleischer, Juliet" w:date="2025-01-11T10:33:00Z" w16du:dateUtc="2025-01-11T09:33:00Z">
        <w:r w:rsidRPr="000200A6">
          <w:rPr>
            <w:rFonts w:ascii="AppleSystemUIFont" w:hAnsi="AppleSystemUIFont" w:cs="AppleSystemUIFont"/>
            <w:kern w:val="0"/>
            <w:sz w:val="26"/>
            <w:szCs w:val="26"/>
          </w:rPr>
          <w:t xml:space="preserve">Vor allem wichtige Unterscheidung: Bias der in unseren gesellschaftlichen Strukturen eingebettet ist (historischer Bias) und Bias der durch unpassende statistische Methoden oder verzerrte Schätzer in Kreislauf kommt </w:t>
        </w:r>
      </w:moveTo>
    </w:p>
    <w:p w14:paraId="3DE7F692" w14:textId="77777777" w:rsidR="001E7707" w:rsidRDefault="001E7707" w:rsidP="001E7707">
      <w:pPr>
        <w:pStyle w:val="Listenabsatz"/>
        <w:numPr>
          <w:ilvl w:val="0"/>
          <w:numId w:val="1"/>
        </w:numPr>
        <w:autoSpaceDE w:val="0"/>
        <w:autoSpaceDN w:val="0"/>
        <w:adjustRightInd w:val="0"/>
        <w:spacing w:after="0" w:line="240" w:lineRule="auto"/>
        <w:rPr>
          <w:moveTo w:id="51" w:author="Fleischer, Juliet" w:date="2025-01-11T10:33:00Z" w16du:dateUtc="2025-01-11T09:33:00Z"/>
          <w:rFonts w:ascii="AppleSystemUIFont" w:hAnsi="AppleSystemUIFont" w:cs="AppleSystemUIFont"/>
          <w:kern w:val="0"/>
          <w:sz w:val="26"/>
          <w:szCs w:val="26"/>
        </w:rPr>
      </w:pPr>
      <w:moveTo w:id="52" w:author="Fleischer, Juliet" w:date="2025-01-11T10:33:00Z" w16du:dateUtc="2025-01-11T09:33:00Z">
        <w:r>
          <w:rPr>
            <w:rFonts w:ascii="AppleSystemUIFont" w:hAnsi="AppleSystemUIFont" w:cs="AppleSystemUIFont"/>
            <w:kern w:val="0"/>
            <w:sz w:val="26"/>
            <w:szCs w:val="26"/>
          </w:rPr>
          <w:t>Mischung von mehreren auch möglich</w:t>
        </w:r>
      </w:moveTo>
    </w:p>
    <w:p w14:paraId="06EB015B" w14:textId="77777777" w:rsidR="001E7707" w:rsidRDefault="001E7707" w:rsidP="001E7707">
      <w:pPr>
        <w:pStyle w:val="Listenabsatz"/>
        <w:numPr>
          <w:ilvl w:val="0"/>
          <w:numId w:val="1"/>
        </w:numPr>
        <w:autoSpaceDE w:val="0"/>
        <w:autoSpaceDN w:val="0"/>
        <w:adjustRightInd w:val="0"/>
        <w:spacing w:after="0" w:line="240" w:lineRule="auto"/>
        <w:rPr>
          <w:moveTo w:id="53" w:author="Fleischer, Juliet" w:date="2025-01-11T10:33:00Z" w16du:dateUtc="2025-01-11T09:33:00Z"/>
          <w:rFonts w:ascii="AppleSystemUIFont" w:hAnsi="AppleSystemUIFont" w:cs="AppleSystemUIFont"/>
          <w:kern w:val="0"/>
          <w:sz w:val="26"/>
          <w:szCs w:val="26"/>
        </w:rPr>
      </w:pPr>
      <w:moveTo w:id="54" w:author="Fleischer, Juliet" w:date="2025-01-11T10:33:00Z" w16du:dateUtc="2025-01-11T09:33:00Z">
        <w:r>
          <w:rPr>
            <w:rFonts w:ascii="AppleSystemUIFont" w:hAnsi="AppleSystemUIFont" w:cs="AppleSystemUIFont"/>
            <w:kern w:val="0"/>
            <w:sz w:val="26"/>
            <w:szCs w:val="26"/>
          </w:rPr>
          <w:t xml:space="preserve">In unserem Kontext vermutlich historischer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und </w:t>
        </w:r>
        <w:proofErr w:type="spellStart"/>
        <w:r>
          <w:rPr>
            <w:rFonts w:ascii="AppleSystemUIFont" w:hAnsi="AppleSystemUIFont" w:cs="AppleSystemUIFont"/>
            <w:kern w:val="0"/>
            <w:sz w:val="26"/>
            <w:szCs w:val="26"/>
          </w:rPr>
          <w:t>selection</w:t>
        </w:r>
        <w:proofErr w:type="spell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bias</w:t>
        </w:r>
        <w:proofErr w:type="spellEnd"/>
      </w:moveTo>
    </w:p>
    <w:p w14:paraId="009FAA06" w14:textId="77777777" w:rsidR="001E7707" w:rsidRDefault="001E7707" w:rsidP="001E7707">
      <w:pPr>
        <w:pStyle w:val="Listenabsatz"/>
        <w:numPr>
          <w:ilvl w:val="0"/>
          <w:numId w:val="1"/>
        </w:numPr>
        <w:autoSpaceDE w:val="0"/>
        <w:autoSpaceDN w:val="0"/>
        <w:adjustRightInd w:val="0"/>
        <w:spacing w:after="0" w:line="240" w:lineRule="auto"/>
        <w:rPr>
          <w:moveTo w:id="55" w:author="Fleischer, Juliet" w:date="2025-01-11T10:33:00Z" w16du:dateUtc="2025-01-11T09:33:00Z"/>
          <w:rFonts w:ascii="AppleSystemUIFont" w:hAnsi="AppleSystemUIFont" w:cs="AppleSystemUIFont"/>
          <w:kern w:val="0"/>
          <w:sz w:val="26"/>
          <w:szCs w:val="26"/>
        </w:rPr>
      </w:pPr>
      <w:moveTo w:id="56" w:author="Fleischer, Juliet" w:date="2025-01-11T10:33:00Z" w16du:dateUtc="2025-01-11T09:33:00Z">
        <w:r>
          <w:rPr>
            <w:rFonts w:ascii="AppleSystemUIFont" w:hAnsi="AppleSystemUIFont" w:cs="AppleSystemUIFont"/>
            <w:kern w:val="0"/>
            <w:sz w:val="26"/>
            <w:szCs w:val="26"/>
          </w:rPr>
          <w:t xml:space="preserve">Kreislauf da alle drei Stationen interagieren und </w:t>
        </w:r>
        <w:proofErr w:type="spellStart"/>
        <w:r>
          <w:rPr>
            <w:rFonts w:ascii="AppleSystemUIFont" w:hAnsi="AppleSystemUIFont" w:cs="AppleSystemUIFont"/>
            <w:kern w:val="0"/>
            <w:sz w:val="26"/>
            <w:szCs w:val="26"/>
          </w:rPr>
          <w:t>bias</w:t>
        </w:r>
        <w:proofErr w:type="spellEnd"/>
        <w:r>
          <w:rPr>
            <w:rFonts w:ascii="AppleSystemUIFont" w:hAnsi="AppleSystemUIFont" w:cs="AppleSystemUIFont"/>
            <w:kern w:val="0"/>
            <w:sz w:val="26"/>
            <w:szCs w:val="26"/>
          </w:rPr>
          <w:t xml:space="preserve"> sich verstärken kann, Feedback-Loop</w:t>
        </w:r>
      </w:moveTo>
    </w:p>
    <w:p w14:paraId="084A50DF" w14:textId="77777777" w:rsidR="001E7707" w:rsidRDefault="001E7707" w:rsidP="001E7707">
      <w:pPr>
        <w:autoSpaceDE w:val="0"/>
        <w:autoSpaceDN w:val="0"/>
        <w:adjustRightInd w:val="0"/>
        <w:spacing w:after="0" w:line="240" w:lineRule="auto"/>
        <w:rPr>
          <w:moveTo w:id="57" w:author="Fleischer, Juliet" w:date="2025-01-11T10:33:00Z" w16du:dateUtc="2025-01-11T09:33:00Z"/>
          <w:rFonts w:ascii="AppleSystemUIFont" w:hAnsi="AppleSystemUIFont" w:cs="AppleSystemUIFont"/>
          <w:kern w:val="0"/>
          <w:sz w:val="26"/>
          <w:szCs w:val="26"/>
        </w:rPr>
      </w:pPr>
    </w:p>
    <w:p w14:paraId="260D2054" w14:textId="77777777" w:rsidR="001E7707" w:rsidRPr="000200A6" w:rsidRDefault="001E7707" w:rsidP="001E7707">
      <w:pPr>
        <w:autoSpaceDE w:val="0"/>
        <w:autoSpaceDN w:val="0"/>
        <w:adjustRightInd w:val="0"/>
        <w:spacing w:after="0" w:line="240" w:lineRule="auto"/>
        <w:rPr>
          <w:moveTo w:id="58" w:author="Fleischer, Juliet" w:date="2025-01-11T10:33:00Z" w16du:dateUtc="2025-01-11T09:33:00Z"/>
          <w:rFonts w:ascii="AppleSystemUIFont" w:hAnsi="AppleSystemUIFont" w:cs="AppleSystemUIFont"/>
          <w:kern w:val="0"/>
          <w:sz w:val="26"/>
          <w:szCs w:val="26"/>
        </w:rPr>
      </w:pPr>
    </w:p>
    <w:p w14:paraId="609E0706" w14:textId="77777777" w:rsidR="001E7707" w:rsidRDefault="001E7707" w:rsidP="001E7707">
      <w:pPr>
        <w:autoSpaceDE w:val="0"/>
        <w:autoSpaceDN w:val="0"/>
        <w:adjustRightInd w:val="0"/>
        <w:spacing w:after="0" w:line="240" w:lineRule="auto"/>
        <w:rPr>
          <w:moveTo w:id="59" w:author="Fleischer, Juliet" w:date="2025-01-11T10:33:00Z" w16du:dateUtc="2025-01-11T09:33:00Z"/>
          <w:rFonts w:ascii="AppleSystemUIFont" w:hAnsi="AppleSystemUIFont" w:cs="AppleSystemUIFont"/>
          <w:kern w:val="0"/>
          <w:sz w:val="26"/>
          <w:szCs w:val="26"/>
        </w:rPr>
      </w:pPr>
      <w:moveTo w:id="60" w:author="Fleischer, Juliet" w:date="2025-01-11T10:33:00Z" w16du:dateUtc="2025-01-11T09:33:00Z">
        <w:r>
          <w:rPr>
            <w:rFonts w:ascii="AppleSystemUIFont" w:hAnsi="AppleSystemUIFont" w:cs="AppleSystemUIFont"/>
            <w:kern w:val="0"/>
            <w:sz w:val="26"/>
            <w:szCs w:val="26"/>
          </w:rPr>
          <w:t>Wichtig Gedanken darüber zu machen, welche Art von Bias für Situation relevant ist.</w:t>
        </w:r>
      </w:moveTo>
    </w:p>
    <w:p w14:paraId="298064D5" w14:textId="77777777" w:rsidR="001E7707" w:rsidRDefault="001E7707" w:rsidP="001E7707">
      <w:pPr>
        <w:autoSpaceDE w:val="0"/>
        <w:autoSpaceDN w:val="0"/>
        <w:adjustRightInd w:val="0"/>
        <w:spacing w:after="0" w:line="240" w:lineRule="auto"/>
        <w:rPr>
          <w:moveTo w:id="61" w:author="Fleischer, Juliet" w:date="2025-01-11T10:33:00Z" w16du:dateUtc="2025-01-11T09:33:00Z"/>
          <w:rFonts w:ascii="AppleSystemUIFont" w:hAnsi="AppleSystemUIFont" w:cs="AppleSystemUIFont"/>
          <w:kern w:val="0"/>
          <w:sz w:val="26"/>
          <w:szCs w:val="26"/>
        </w:rPr>
      </w:pPr>
      <w:proofErr w:type="gramStart"/>
      <w:moveTo w:id="62" w:author="Fleischer, Juliet" w:date="2025-01-11T10:33:00Z" w16du:dateUtc="2025-01-11T09:33:00Z">
        <w:r>
          <w:rPr>
            <w:rFonts w:ascii="AppleSystemUIFont" w:hAnsi="AppleSystemUIFont" w:cs="AppleSystemUIFont"/>
            <w:kern w:val="0"/>
            <w:sz w:val="26"/>
            <w:szCs w:val="26"/>
          </w:rPr>
          <w:t>Kann</w:t>
        </w:r>
        <w:proofErr w:type="gramEnd"/>
        <w:r>
          <w:rPr>
            <w:rFonts w:ascii="AppleSystemUIFont" w:hAnsi="AppleSystemUIFont" w:cs="AppleSystemUIFont"/>
            <w:kern w:val="0"/>
            <w:sz w:val="26"/>
            <w:szCs w:val="26"/>
          </w:rPr>
          <w:t xml:space="preserve"> beeinflussen, wie wir Fairness definieren</w:t>
        </w:r>
      </w:moveTo>
    </w:p>
    <w:moveToRangeEnd w:id="45"/>
    <w:p w14:paraId="066EA87E" w14:textId="77777777" w:rsidR="001E7707" w:rsidRPr="003C6870" w:rsidRDefault="001E7707"/>
    <w:sectPr w:rsidR="001E7707" w:rsidRPr="003C6870" w:rsidSect="000200A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FB0B6C"/>
    <w:multiLevelType w:val="hybridMultilevel"/>
    <w:tmpl w:val="83107B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A573257"/>
    <w:multiLevelType w:val="hybridMultilevel"/>
    <w:tmpl w:val="D8942766"/>
    <w:lvl w:ilvl="0" w:tplc="2EC8F516">
      <w:numFmt w:val="bullet"/>
      <w:lvlText w:val="-"/>
      <w:lvlJc w:val="left"/>
      <w:pPr>
        <w:ind w:left="720" w:hanging="360"/>
      </w:pPr>
      <w:rPr>
        <w:rFonts w:ascii="AppleSystemUIFont" w:eastAsiaTheme="minorEastAsia" w:hAnsi="AppleSystemUIFont" w:cs="AppleSystemUIFon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6241662">
    <w:abstractNumId w:val="1"/>
  </w:num>
  <w:num w:numId="2" w16cid:durableId="518814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leischer, Juliet">
    <w15:presenceInfo w15:providerId="AD" w15:userId="S::Ju.Fleischer@campus.lmu.de::4bcc8bc8-d90c-44f0-96de-c3ab5af04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A6"/>
    <w:rsid w:val="0001731A"/>
    <w:rsid w:val="000200A6"/>
    <w:rsid w:val="00044362"/>
    <w:rsid w:val="000A660A"/>
    <w:rsid w:val="001D33C5"/>
    <w:rsid w:val="001E7707"/>
    <w:rsid w:val="0039444E"/>
    <w:rsid w:val="003C6870"/>
    <w:rsid w:val="003C6EBB"/>
    <w:rsid w:val="00520000"/>
    <w:rsid w:val="007F12DE"/>
    <w:rsid w:val="00874721"/>
    <w:rsid w:val="008A571E"/>
    <w:rsid w:val="008F7D04"/>
    <w:rsid w:val="00A57BE1"/>
    <w:rsid w:val="00B12565"/>
    <w:rsid w:val="00C6310E"/>
    <w:rsid w:val="00D3592B"/>
    <w:rsid w:val="00E01BBB"/>
    <w:rsid w:val="00E1727B"/>
    <w:rsid w:val="00E77A85"/>
    <w:rsid w:val="00F32EF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E0CDE9"/>
  <w15:chartTrackingRefBased/>
  <w15:docId w15:val="{7C9BD5C5-AE28-6D47-901F-A84717A5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0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20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200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200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00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00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00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200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00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200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200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200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200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00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00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00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00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00A6"/>
    <w:rPr>
      <w:rFonts w:eastAsiaTheme="majorEastAsia" w:cstheme="majorBidi"/>
      <w:color w:val="272727" w:themeColor="text1" w:themeTint="D8"/>
    </w:rPr>
  </w:style>
  <w:style w:type="paragraph" w:styleId="Titel">
    <w:name w:val="Title"/>
    <w:basedOn w:val="Standard"/>
    <w:next w:val="Standard"/>
    <w:link w:val="TitelZchn"/>
    <w:uiPriority w:val="10"/>
    <w:qFormat/>
    <w:rsid w:val="00020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00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00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00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00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200A6"/>
    <w:rPr>
      <w:i/>
      <w:iCs/>
      <w:color w:val="404040" w:themeColor="text1" w:themeTint="BF"/>
    </w:rPr>
  </w:style>
  <w:style w:type="paragraph" w:styleId="Listenabsatz">
    <w:name w:val="List Paragraph"/>
    <w:basedOn w:val="Standard"/>
    <w:uiPriority w:val="34"/>
    <w:qFormat/>
    <w:rsid w:val="000200A6"/>
    <w:pPr>
      <w:ind w:left="720"/>
      <w:contextualSpacing/>
    </w:pPr>
  </w:style>
  <w:style w:type="character" w:styleId="IntensiveHervorhebung">
    <w:name w:val="Intense Emphasis"/>
    <w:basedOn w:val="Absatz-Standardschriftart"/>
    <w:uiPriority w:val="21"/>
    <w:qFormat/>
    <w:rsid w:val="000200A6"/>
    <w:rPr>
      <w:i/>
      <w:iCs/>
      <w:color w:val="0F4761" w:themeColor="accent1" w:themeShade="BF"/>
    </w:rPr>
  </w:style>
  <w:style w:type="paragraph" w:styleId="IntensivesZitat">
    <w:name w:val="Intense Quote"/>
    <w:basedOn w:val="Standard"/>
    <w:next w:val="Standard"/>
    <w:link w:val="IntensivesZitatZchn"/>
    <w:uiPriority w:val="30"/>
    <w:qFormat/>
    <w:rsid w:val="00020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00A6"/>
    <w:rPr>
      <w:i/>
      <w:iCs/>
      <w:color w:val="0F4761" w:themeColor="accent1" w:themeShade="BF"/>
    </w:rPr>
  </w:style>
  <w:style w:type="character" w:styleId="IntensiverVerweis">
    <w:name w:val="Intense Reference"/>
    <w:basedOn w:val="Absatz-Standardschriftart"/>
    <w:uiPriority w:val="32"/>
    <w:qFormat/>
    <w:rsid w:val="000200A6"/>
    <w:rPr>
      <w:b/>
      <w:bCs/>
      <w:smallCaps/>
      <w:color w:val="0F4761" w:themeColor="accent1" w:themeShade="BF"/>
      <w:spacing w:val="5"/>
    </w:rPr>
  </w:style>
  <w:style w:type="paragraph" w:styleId="berarbeitung">
    <w:name w:val="Revision"/>
    <w:hidden/>
    <w:uiPriority w:val="99"/>
    <w:semiHidden/>
    <w:rsid w:val="00E77A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4219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Fleischer</dc:creator>
  <cp:keywords/>
  <dc:description/>
  <cp:lastModifiedBy>Fleischer, Juliet</cp:lastModifiedBy>
  <cp:revision>4</cp:revision>
  <dcterms:created xsi:type="dcterms:W3CDTF">2025-01-06T19:10:00Z</dcterms:created>
  <dcterms:modified xsi:type="dcterms:W3CDTF">2025-01-11T16:45:00Z</dcterms:modified>
</cp:coreProperties>
</file>